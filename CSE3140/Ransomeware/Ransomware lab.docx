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331E" w:rsidRPr="004A05C1" w:rsidRDefault="004A331E">
      <w:pPr>
        <w:pStyle w:val="Normal0"/>
        <w:widowControl w:val="0"/>
        <w:jc w:val="both"/>
        <w:rPr>
          <w:sz w:val="24"/>
          <w:szCs w:val="24"/>
          <w:rtl/>
          <w:lang w:bidi="he-IL"/>
        </w:rPr>
      </w:pPr>
    </w:p>
    <w:tbl>
      <w:tblPr>
        <w:tblStyle w:val="NormalTable0"/>
        <w:tblW w:w="10740" w:type="dxa"/>
        <w:jc w:val="center"/>
        <w:tblInd w:w="0" w:type="dxa"/>
        <w:tblBorders>
          <w:top w:val="nil"/>
          <w:left w:val="nil"/>
          <w:bottom w:val="single" w:sz="4" w:space="0" w:color="000000" w:themeColor="text1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PrChange w:id="0" w:author="Connor Rickermann" w:date="2022-09-27T19:30:00Z">
          <w:tblPr>
            <w:tblStyle w:val="NormalTable0"/>
            <w:tblW w:w="12270" w:type="dxa"/>
            <w:jc w:val="center"/>
            <w:tblInd w:w="0" w:type="dxa"/>
            <w:tblBorders>
              <w:top w:val="nil"/>
              <w:left w:val="nil"/>
              <w:bottom w:val="single" w:sz="4" w:space="0" w:color="000000" w:themeColor="text1"/>
              <w:right w:val="nil"/>
              <w:insideH w:val="nil"/>
              <w:insideV w:val="nil"/>
            </w:tblBorders>
            <w:tblLayout w:type="fixed"/>
            <w:tblLook w:val="0400" w:firstRow="0" w:lastRow="0" w:firstColumn="0" w:lastColumn="0" w:noHBand="0" w:noVBand="1"/>
          </w:tblPr>
        </w:tblPrChange>
      </w:tblPr>
      <w:tblGrid>
        <w:gridCol w:w="4680"/>
        <w:gridCol w:w="1620"/>
        <w:gridCol w:w="4440"/>
        <w:tblGridChange w:id="1">
          <w:tblGrid>
            <w:gridCol w:w="4680"/>
            <w:gridCol w:w="1620"/>
            <w:gridCol w:w="4440"/>
          </w:tblGrid>
        </w:tblGridChange>
      </w:tblGrid>
      <w:tr w:rsidR="00F564A9" w:rsidRPr="004A05C1" w14:paraId="7FC21514" w14:textId="77777777" w:rsidTr="00F564A9">
        <w:trPr>
          <w:jc w:val="center"/>
          <w:trPrChange w:id="2" w:author="Connor Rickermann" w:date="2022-09-27T19:30:00Z">
            <w:trPr>
              <w:jc w:val="center"/>
            </w:trPr>
          </w:trPrChange>
        </w:trPr>
        <w:tc>
          <w:tcPr>
            <w:tcW w:w="4680" w:type="dxa"/>
            <w:tcBorders>
              <w:bottom w:val="nil"/>
            </w:tcBorders>
            <w:tcPrChange w:id="3" w:author="Connor Rickermann" w:date="2022-09-27T19:30:00Z">
              <w:tcPr>
                <w:tcW w:w="4680" w:type="dxa"/>
                <w:tcBorders>
                  <w:bottom w:val="nil"/>
                </w:tcBorders>
              </w:tcPr>
            </w:tcPrChange>
          </w:tcPr>
          <w:p w14:paraId="00000003" w14:textId="77777777" w:rsidR="00F564A9" w:rsidRPr="00673D9C" w:rsidRDefault="00F564A9">
            <w:pPr>
              <w:pStyle w:val="Normal0"/>
              <w:spacing w:line="259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nil"/>
            </w:tcBorders>
            <w:tcPrChange w:id="4" w:author="Connor Rickermann" w:date="2022-09-27T19:30:00Z">
              <w:tcPr>
                <w:tcW w:w="1620" w:type="dxa"/>
                <w:tcBorders>
                  <w:bottom w:val="nil"/>
                </w:tcBorders>
              </w:tcPr>
            </w:tcPrChange>
          </w:tcPr>
          <w:p w14:paraId="5C60F121" w14:textId="2A5F68A9" w:rsidR="00F564A9" w:rsidRPr="00673D9C" w:rsidRDefault="00F564A9" w:rsidP="67C707B3">
            <w:pPr>
              <w:pStyle w:val="Normal0"/>
              <w:spacing w:line="259" w:lineRule="auto"/>
              <w:ind w:left="-180"/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673D9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4440" w:type="dxa"/>
            <w:tcBorders>
              <w:bottom w:val="nil"/>
            </w:tcBorders>
            <w:tcPrChange w:id="5" w:author="Connor Rickermann" w:date="2022-09-27T19:30:00Z">
              <w:tcPr>
                <w:tcW w:w="4440" w:type="dxa"/>
                <w:tcBorders>
                  <w:bottom w:val="nil"/>
                </w:tcBorders>
              </w:tcPr>
            </w:tcPrChange>
          </w:tcPr>
          <w:p w14:paraId="00000004" w14:textId="31D501F7" w:rsidR="00F564A9" w:rsidRPr="004A05C1" w:rsidRDefault="00F564A9" w:rsidP="00B80498">
            <w:pPr>
              <w:pStyle w:val="Normal0"/>
              <w:spacing w:line="259" w:lineRule="auto"/>
              <w:ind w:left="-180"/>
              <w:jc w:val="center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 w:rsidRPr="00673D9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Cybersecurity Lab, CSE 3140</w:t>
            </w:r>
          </w:p>
        </w:tc>
      </w:tr>
      <w:tr w:rsidR="00F564A9" w:rsidRPr="004A05C1" w14:paraId="048B4714" w14:textId="77777777" w:rsidTr="00F564A9">
        <w:trPr>
          <w:jc w:val="center"/>
          <w:trPrChange w:id="6" w:author="Connor Rickermann" w:date="2022-09-27T19:30:00Z">
            <w:trPr>
              <w:jc w:val="center"/>
            </w:trPr>
          </w:trPrChange>
        </w:trPr>
        <w:tc>
          <w:tcPr>
            <w:tcW w:w="4680" w:type="dxa"/>
            <w:tcBorders>
              <w:bottom w:val="single" w:sz="4" w:space="0" w:color="000000" w:themeColor="text1"/>
            </w:tcBorders>
            <w:tcPrChange w:id="7" w:author="Connor Rickermann" w:date="2022-09-27T19:30:00Z">
              <w:tcPr>
                <w:tcW w:w="4680" w:type="dxa"/>
                <w:tcBorders>
                  <w:bottom w:val="single" w:sz="4" w:space="0" w:color="000000" w:themeColor="text1"/>
                </w:tcBorders>
              </w:tcPr>
            </w:tcPrChange>
          </w:tcPr>
          <w:p w14:paraId="00000006" w14:textId="77777777" w:rsidR="00F564A9" w:rsidRPr="004A05C1" w:rsidRDefault="00F564A9">
            <w:pPr>
              <w:pStyle w:val="Normal0"/>
              <w:spacing w:line="259" w:lineRule="auto"/>
              <w:jc w:val="both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000000" w:themeColor="text1"/>
            </w:tcBorders>
            <w:tcPrChange w:id="8" w:author="Connor Rickermann" w:date="2022-09-27T19:30:00Z">
              <w:tcPr>
                <w:tcW w:w="1620" w:type="dxa"/>
                <w:tcBorders>
                  <w:bottom w:val="single" w:sz="4" w:space="0" w:color="000000" w:themeColor="text1"/>
                </w:tcBorders>
              </w:tcPr>
            </w:tcPrChange>
          </w:tcPr>
          <w:p w14:paraId="51DC247A" w14:textId="77777777" w:rsidR="00F564A9" w:rsidRPr="00673D9C" w:rsidRDefault="00F564A9" w:rsidP="00CB131A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4440" w:type="dxa"/>
            <w:tcBorders>
              <w:bottom w:val="single" w:sz="4" w:space="0" w:color="000000" w:themeColor="text1"/>
            </w:tcBorders>
            <w:tcPrChange w:id="9" w:author="Connor Rickermann" w:date="2022-09-27T19:30:00Z">
              <w:tcPr>
                <w:tcW w:w="4440" w:type="dxa"/>
                <w:tcBorders>
                  <w:bottom w:val="single" w:sz="4" w:space="0" w:color="000000" w:themeColor="text1"/>
                </w:tcBorders>
              </w:tcPr>
            </w:tcPrChange>
          </w:tcPr>
          <w:p w14:paraId="1714418D" w14:textId="431D308B" w:rsidR="00F564A9" w:rsidRPr="00673D9C" w:rsidRDefault="00F564A9" w:rsidP="00B8049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673D9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Fall 2022, Prof. Amir Herzberg</w:t>
            </w:r>
          </w:p>
          <w:p w14:paraId="00000007" w14:textId="7F23700C" w:rsidR="00F564A9" w:rsidRPr="00673D9C" w:rsidRDefault="00F564A9" w:rsidP="35439B15">
            <w:pPr>
              <w:pStyle w:val="Normal0"/>
              <w:spacing w:line="259" w:lineRule="auto"/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F564A9" w:rsidRPr="004A05C1" w14:paraId="4AF82CA0" w14:textId="77777777" w:rsidTr="00F564A9">
        <w:trPr>
          <w:trHeight w:val="396"/>
          <w:jc w:val="center"/>
          <w:trPrChange w:id="10" w:author="Connor Rickermann" w:date="2022-09-27T19:30:00Z">
            <w:trPr>
              <w:trHeight w:val="396"/>
              <w:jc w:val="center"/>
            </w:trPr>
          </w:trPrChange>
        </w:trPr>
        <w:tc>
          <w:tcPr>
            <w:tcW w:w="1074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/>
            <w:tcPrChange w:id="11" w:author="Connor Rickermann" w:date="2022-09-27T19:30:00Z">
              <w:tcPr>
                <w:tcW w:w="10740" w:type="dxa"/>
                <w:gridSpan w:val="3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FFF2CC"/>
              </w:tcPr>
            </w:tcPrChange>
          </w:tcPr>
          <w:p w14:paraId="6D3EADB1" w14:textId="77777777" w:rsidR="00F564A9" w:rsidRPr="004A05C1" w:rsidRDefault="00F564A9" w:rsidP="00B80498">
            <w:pPr>
              <w:pStyle w:val="Normal0"/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4A05C1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Cryptography, Malware and Ransomware</w:t>
            </w:r>
          </w:p>
          <w:p w14:paraId="16C4401A" w14:textId="7EE18DFA" w:rsidR="00F564A9" w:rsidRDefault="00F564A9" w:rsidP="00F6647C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Submit </w:t>
            </w:r>
            <w:proofErr w:type="gramStart"/>
            <w:r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by:</w:t>
            </w:r>
            <w:proofErr w:type="gramEnd"/>
            <w:r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 noon, 10/18(sections 003, 005)</w:t>
            </w:r>
          </w:p>
          <w:p w14:paraId="01DBEE21" w14:textId="7EFAC2CA" w:rsidR="00F564A9" w:rsidRDefault="00F564A9" w:rsidP="00F6647C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 Noon, 10/23 (sections 001, 002, 004)</w:t>
            </w:r>
          </w:p>
          <w:p w14:paraId="00000008" w14:textId="526265F4" w:rsidR="00F564A9" w:rsidRPr="004A05C1" w:rsidRDefault="00F564A9" w:rsidP="00F6647C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Noon, 10/17 (Stamford section)</w:t>
            </w:r>
          </w:p>
        </w:tc>
      </w:tr>
      <w:tr w:rsidR="00F564A9" w:rsidRPr="004A05C1" w14:paraId="6D93D365" w14:textId="77777777" w:rsidTr="00F564A9">
        <w:trPr>
          <w:jc w:val="center"/>
          <w:trPrChange w:id="12" w:author="Connor Rickermann" w:date="2022-09-27T19:30:00Z">
            <w:trPr>
              <w:jc w:val="center"/>
            </w:trPr>
          </w:trPrChange>
        </w:trPr>
        <w:tc>
          <w:tcPr>
            <w:tcW w:w="10740" w:type="dxa"/>
            <w:gridSpan w:val="3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PrChange w:id="13" w:author="Connor Rickermann" w:date="2022-09-27T19:30:00Z">
              <w:tcPr>
                <w:tcW w:w="10740" w:type="dxa"/>
                <w:gridSpan w:val="3"/>
                <w:tcBorders>
                  <w:top w:val="nil"/>
                  <w:left w:val="single" w:sz="4" w:space="0" w:color="000000" w:themeColor="text1"/>
                  <w:bottom w:val="nil"/>
                  <w:right w:val="single" w:sz="4" w:space="0" w:color="000000" w:themeColor="text1"/>
                </w:tcBorders>
              </w:tcPr>
            </w:tcPrChange>
          </w:tcPr>
          <w:p w14:paraId="0000000B" w14:textId="68A7020B" w:rsidR="00F564A9" w:rsidRPr="00673D9C" w:rsidRDefault="00F564A9">
            <w:pPr>
              <w:pStyle w:val="Normal0"/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673D9C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Section </w:t>
            </w:r>
            <w:proofErr w:type="gramStart"/>
            <w:r w:rsidRPr="00673D9C">
              <w:rPr>
                <w:rFonts w:ascii="Calibri" w:eastAsia="Calibri" w:hAnsi="Calibri" w:cs="Calibri"/>
                <w:b/>
                <w:sz w:val="24"/>
                <w:szCs w:val="24"/>
              </w:rPr>
              <w:t># :</w:t>
            </w:r>
            <w:proofErr w:type="gramEnd"/>
          </w:p>
        </w:tc>
      </w:tr>
      <w:tr w:rsidR="00F564A9" w:rsidRPr="004A05C1" w14:paraId="3A354138" w14:textId="77777777" w:rsidTr="00F564A9">
        <w:trPr>
          <w:jc w:val="center"/>
          <w:trPrChange w:id="14" w:author="Connor Rickermann" w:date="2022-09-27T19:30:00Z">
            <w:trPr>
              <w:jc w:val="center"/>
            </w:trPr>
          </w:trPrChange>
        </w:trPr>
        <w:tc>
          <w:tcPr>
            <w:tcW w:w="10740" w:type="dxa"/>
            <w:gridSpan w:val="3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PrChange w:id="15" w:author="Connor Rickermann" w:date="2022-09-27T19:30:00Z">
              <w:tcPr>
                <w:tcW w:w="10740" w:type="dxa"/>
                <w:gridSpan w:val="3"/>
                <w:tcBorders>
                  <w:left w:val="single" w:sz="4" w:space="0" w:color="000000" w:themeColor="text1"/>
                  <w:bottom w:val="nil"/>
                  <w:right w:val="single" w:sz="4" w:space="0" w:color="000000" w:themeColor="text1"/>
                </w:tcBorders>
              </w:tcPr>
            </w:tcPrChange>
          </w:tcPr>
          <w:p w14:paraId="0000000E" w14:textId="7E7F83F3" w:rsidR="00F564A9" w:rsidRPr="00673D9C" w:rsidRDefault="00F564A9">
            <w:pPr>
              <w:pStyle w:val="Normal0"/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673D9C">
              <w:rPr>
                <w:rFonts w:ascii="Calibri" w:eastAsia="Calibri" w:hAnsi="Calibri" w:cs="Calibri"/>
                <w:b/>
                <w:sz w:val="24"/>
                <w:szCs w:val="24"/>
              </w:rPr>
              <w:t>Team #:</w:t>
            </w:r>
          </w:p>
        </w:tc>
      </w:tr>
      <w:tr w:rsidR="00F564A9" w:rsidRPr="004A05C1" w14:paraId="2B400E69" w14:textId="77777777" w:rsidTr="00F564A9">
        <w:trPr>
          <w:jc w:val="center"/>
          <w:trPrChange w:id="16" w:author="Connor Rickermann" w:date="2022-09-27T19:30:00Z">
            <w:trPr>
              <w:jc w:val="center"/>
            </w:trPr>
          </w:trPrChange>
        </w:trPr>
        <w:tc>
          <w:tcPr>
            <w:tcW w:w="10740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17" w:author="Connor Rickermann" w:date="2022-09-27T19:30:00Z">
              <w:tcPr>
                <w:tcW w:w="10740" w:type="dxa"/>
                <w:gridSpan w:val="3"/>
                <w:tcBorders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14:paraId="00000011" w14:textId="7059C19F" w:rsidR="00F564A9" w:rsidRPr="00673D9C" w:rsidRDefault="00F564A9">
            <w:pPr>
              <w:pStyle w:val="Normal0"/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673D9C">
              <w:rPr>
                <w:rFonts w:ascii="Calibri" w:eastAsia="Calibri" w:hAnsi="Calibri" w:cs="Calibri"/>
                <w:b/>
                <w:sz w:val="24"/>
                <w:szCs w:val="24"/>
              </w:rPr>
              <w:t>Names:</w:t>
            </w:r>
          </w:p>
          <w:p w14:paraId="00000012" w14:textId="321EB237" w:rsidR="00F564A9" w:rsidRPr="00673D9C" w:rsidRDefault="00F564A9">
            <w:pPr>
              <w:pStyle w:val="Normal0"/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673D9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Net-IDs:</w:t>
            </w:r>
          </w:p>
        </w:tc>
      </w:tr>
    </w:tbl>
    <w:p w14:paraId="31BC9711" w14:textId="2EAEE008" w:rsidR="004A331E" w:rsidRPr="004A05C1" w:rsidRDefault="004A331E" w:rsidP="31BC9711">
      <w:pPr>
        <w:pStyle w:val="Normal0"/>
        <w:shd w:val="clear" w:color="auto" w:fill="FFFFFF" w:themeFill="background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176A1E" w14:textId="650AAD78" w:rsidR="00BE6AEC" w:rsidRPr="004A05C1" w:rsidRDefault="00324A1A" w:rsidP="0065113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5C1">
        <w:rPr>
          <w:rFonts w:ascii="Times New Roman" w:eastAsia="Times New Roman" w:hAnsi="Times New Roman" w:cs="Times New Roman"/>
          <w:sz w:val="24"/>
          <w:szCs w:val="24"/>
        </w:rPr>
        <w:t xml:space="preserve">In this lab, </w:t>
      </w:r>
      <w:r w:rsidR="00BE6AEC" w:rsidRPr="004A05C1">
        <w:rPr>
          <w:rFonts w:ascii="Times New Roman" w:eastAsia="Times New Roman" w:hAnsi="Times New Roman" w:cs="Times New Roman"/>
          <w:sz w:val="24"/>
          <w:szCs w:val="24"/>
        </w:rPr>
        <w:t>we will learn more about malware</w:t>
      </w:r>
      <w:r w:rsidR="00345A31" w:rsidRPr="004A05C1">
        <w:rPr>
          <w:rFonts w:ascii="Times New Roman" w:eastAsia="Times New Roman" w:hAnsi="Times New Roman" w:cs="Times New Roman"/>
          <w:sz w:val="24"/>
          <w:szCs w:val="24"/>
        </w:rPr>
        <w:t xml:space="preserve">; specifically, we will learn some of the main </w:t>
      </w:r>
      <w:r w:rsidR="00345A31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defenses against malware</w:t>
      </w:r>
      <w:r w:rsidR="00345A31" w:rsidRPr="004A05C1">
        <w:rPr>
          <w:rFonts w:ascii="Times New Roman" w:eastAsia="Times New Roman" w:hAnsi="Times New Roman" w:cs="Times New Roman"/>
          <w:sz w:val="24"/>
          <w:szCs w:val="24"/>
        </w:rPr>
        <w:t xml:space="preserve">, as well as study the </w:t>
      </w:r>
      <w:r w:rsidR="00AA18F4" w:rsidRPr="004A05C1">
        <w:rPr>
          <w:rFonts w:ascii="Times New Roman" w:eastAsia="Times New Roman" w:hAnsi="Times New Roman" w:cs="Times New Roman"/>
          <w:sz w:val="24"/>
          <w:szCs w:val="24"/>
        </w:rPr>
        <w:t xml:space="preserve">design of </w:t>
      </w:r>
      <w:r w:rsidR="00AA18F4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ransomware</w:t>
      </w:r>
      <w:r w:rsidR="00AA18F4" w:rsidRPr="004A05C1">
        <w:rPr>
          <w:rFonts w:ascii="Times New Roman" w:eastAsia="Times New Roman" w:hAnsi="Times New Roman" w:cs="Times New Roman"/>
          <w:sz w:val="24"/>
          <w:szCs w:val="24"/>
        </w:rPr>
        <w:t xml:space="preserve">, one of the most problematic types of </w:t>
      </w:r>
      <w:proofErr w:type="gramStart"/>
      <w:r w:rsidR="00AA18F4" w:rsidRPr="004A05C1">
        <w:rPr>
          <w:rFonts w:ascii="Times New Roman" w:eastAsia="Times New Roman" w:hAnsi="Times New Roman" w:cs="Times New Roman"/>
          <w:sz w:val="24"/>
          <w:szCs w:val="24"/>
        </w:rPr>
        <w:t>malware</w:t>
      </w:r>
      <w:proofErr w:type="gramEnd"/>
      <w:r w:rsidR="00AA18F4" w:rsidRPr="004A05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D5181" w:rsidRPr="004A05C1">
        <w:rPr>
          <w:rFonts w:ascii="Times New Roman" w:eastAsia="Times New Roman" w:hAnsi="Times New Roman" w:cs="Times New Roman"/>
          <w:sz w:val="24"/>
          <w:szCs w:val="24"/>
        </w:rPr>
        <w:t>B</w:t>
      </w:r>
      <w:r w:rsidR="00AA18F4" w:rsidRPr="004A05C1">
        <w:rPr>
          <w:rFonts w:ascii="Times New Roman" w:eastAsia="Times New Roman" w:hAnsi="Times New Roman" w:cs="Times New Roman"/>
          <w:sz w:val="24"/>
          <w:szCs w:val="24"/>
        </w:rPr>
        <w:t>oth topics</w:t>
      </w:r>
      <w:r w:rsidR="00B4467D" w:rsidRPr="004A05C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B4467D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defense against malware </w:t>
      </w:r>
      <w:r w:rsidR="00B4467D" w:rsidRPr="004A05C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B4467D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design of ransomware – </w:t>
      </w:r>
      <w:r w:rsidR="007D5181" w:rsidRPr="004A05C1">
        <w:rPr>
          <w:rFonts w:ascii="Times New Roman" w:eastAsia="Times New Roman" w:hAnsi="Times New Roman" w:cs="Times New Roman"/>
          <w:sz w:val="24"/>
          <w:szCs w:val="24"/>
        </w:rPr>
        <w:t xml:space="preserve">make extensive use of </w:t>
      </w:r>
      <w:r w:rsidR="007D5181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Cryptography, </w:t>
      </w:r>
      <w:r w:rsidR="007D5181" w:rsidRPr="004A05C1">
        <w:rPr>
          <w:rFonts w:ascii="Times New Roman" w:eastAsia="Times New Roman" w:hAnsi="Times New Roman" w:cs="Times New Roman"/>
          <w:sz w:val="24"/>
          <w:szCs w:val="24"/>
        </w:rPr>
        <w:t xml:space="preserve">so, this will also provide a way for us to introduce a bit of cryptography. </w:t>
      </w:r>
    </w:p>
    <w:p w14:paraId="7C907D85" w14:textId="77777777" w:rsidR="008D04A6" w:rsidRPr="004A05C1" w:rsidRDefault="008D04A6" w:rsidP="0065113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B244BC" w14:textId="7FEF8FFD" w:rsidR="006B104C" w:rsidRPr="004A05C1" w:rsidRDefault="008D04A6" w:rsidP="008D04A6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A05C1">
        <w:rPr>
          <w:rFonts w:ascii="Times New Roman" w:eastAsia="Times New Roman" w:hAnsi="Times New Roman" w:cs="Times New Roman"/>
          <w:sz w:val="24"/>
          <w:szCs w:val="24"/>
        </w:rPr>
        <w:t xml:space="preserve">Cryptography </w:t>
      </w:r>
      <w:r w:rsidR="005A1113" w:rsidRPr="004A05C1">
        <w:rPr>
          <w:rFonts w:ascii="Times New Roman" w:eastAsia="Times New Roman" w:hAnsi="Times New Roman" w:cs="Times New Roman"/>
          <w:sz w:val="24"/>
          <w:szCs w:val="24"/>
        </w:rPr>
        <w:t>is central to cybersecurity</w:t>
      </w:r>
      <w:r w:rsidR="00370BFC" w:rsidRPr="004A05C1">
        <w:rPr>
          <w:rFonts w:ascii="Times New Roman" w:eastAsia="Times New Roman" w:hAnsi="Times New Roman" w:cs="Times New Roman"/>
          <w:sz w:val="24"/>
          <w:szCs w:val="24"/>
        </w:rPr>
        <w:t xml:space="preserve">, and covered extensively in several courses, beginning with CSE3400. </w:t>
      </w:r>
      <w:r w:rsidR="005334B5" w:rsidRPr="004A05C1">
        <w:rPr>
          <w:rFonts w:ascii="Times New Roman" w:eastAsia="Times New Roman" w:hAnsi="Times New Roman" w:cs="Times New Roman"/>
          <w:sz w:val="24"/>
          <w:szCs w:val="24"/>
        </w:rPr>
        <w:t xml:space="preserve">Cryptography is mostly used </w:t>
      </w:r>
      <w:r w:rsidR="00BD4710" w:rsidRPr="004A05C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D4710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defend </w:t>
      </w:r>
      <w:r w:rsidR="00BD4710" w:rsidRPr="004A05C1">
        <w:rPr>
          <w:rFonts w:ascii="Times New Roman" w:eastAsia="Times New Roman" w:hAnsi="Times New Roman" w:cs="Times New Roman"/>
          <w:sz w:val="24"/>
          <w:szCs w:val="24"/>
        </w:rPr>
        <w:t>against attacks</w:t>
      </w:r>
      <w:r w:rsidR="006B104C" w:rsidRPr="004A05C1">
        <w:rPr>
          <w:rFonts w:ascii="Times New Roman" w:eastAsia="Times New Roman" w:hAnsi="Times New Roman" w:cs="Times New Roman"/>
          <w:sz w:val="24"/>
          <w:szCs w:val="24"/>
        </w:rPr>
        <w:t xml:space="preserve">; for example, in </w:t>
      </w:r>
      <w:r w:rsidR="001D7606" w:rsidRPr="004A05C1">
        <w:rPr>
          <w:rFonts w:ascii="Times New Roman" w:eastAsia="Times New Roman" w:hAnsi="Times New Roman" w:cs="Times New Roman"/>
          <w:sz w:val="24"/>
          <w:szCs w:val="24"/>
        </w:rPr>
        <w:t xml:space="preserve">the first part of the lab, we use cryptography </w:t>
      </w:r>
      <w:r w:rsidR="001D7606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against malware</w:t>
      </w:r>
      <w:r w:rsidR="00085B6F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="005A267A" w:rsidRPr="004A05C1">
        <w:rPr>
          <w:rFonts w:ascii="Times New Roman" w:eastAsia="Times New Roman" w:hAnsi="Times New Roman" w:cs="Times New Roman"/>
          <w:sz w:val="24"/>
          <w:szCs w:val="24"/>
        </w:rPr>
        <w:t>We will use</w:t>
      </w:r>
      <w:r w:rsidR="00085B6F" w:rsidRPr="004A05C1">
        <w:rPr>
          <w:rFonts w:ascii="Times New Roman" w:eastAsia="Times New Roman" w:hAnsi="Times New Roman" w:cs="Times New Roman"/>
          <w:sz w:val="24"/>
          <w:szCs w:val="24"/>
        </w:rPr>
        <w:t xml:space="preserve"> first a </w:t>
      </w:r>
      <w:r w:rsidR="00085B6F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cryptographic hash function </w:t>
      </w:r>
      <w:r w:rsidR="00085B6F" w:rsidRPr="004A05C1">
        <w:rPr>
          <w:rFonts w:ascii="Times New Roman" w:eastAsia="Times New Roman" w:hAnsi="Times New Roman" w:cs="Times New Roman"/>
          <w:sz w:val="24"/>
          <w:szCs w:val="24"/>
        </w:rPr>
        <w:t xml:space="preserve">and then </w:t>
      </w:r>
      <w:r w:rsidR="00085B6F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digital signatures, </w:t>
      </w:r>
      <w:r w:rsidR="001D7606" w:rsidRPr="004A05C1">
        <w:rPr>
          <w:rFonts w:ascii="Times New Roman" w:eastAsia="Times New Roman" w:hAnsi="Times New Roman" w:cs="Times New Roman"/>
          <w:sz w:val="24"/>
          <w:szCs w:val="24"/>
        </w:rPr>
        <w:t xml:space="preserve">to ensure the </w:t>
      </w:r>
      <w:r w:rsidR="001D7606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integrity of software</w:t>
      </w:r>
      <w:r w:rsidR="005A267A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="005A267A" w:rsidRPr="004A05C1">
        <w:rPr>
          <w:rFonts w:ascii="Times New Roman" w:eastAsia="Times New Roman" w:hAnsi="Times New Roman" w:cs="Times New Roman"/>
          <w:sz w:val="24"/>
          <w:szCs w:val="24"/>
        </w:rPr>
        <w:t xml:space="preserve">to prevent the installation of </w:t>
      </w:r>
      <w:r w:rsidR="005A267A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malware</w:t>
      </w:r>
      <w:r w:rsidR="0065113D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2FD6664" w14:textId="77777777" w:rsidR="004351BC" w:rsidRPr="004A05C1" w:rsidRDefault="004351BC" w:rsidP="0065113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8214516" w14:textId="68C62EAA" w:rsidR="00C24136" w:rsidRPr="004A05C1" w:rsidRDefault="004351BC" w:rsidP="00A21AB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A05C1">
        <w:rPr>
          <w:rFonts w:ascii="Times New Roman" w:eastAsia="Times New Roman" w:hAnsi="Times New Roman" w:cs="Times New Roman"/>
          <w:sz w:val="24"/>
          <w:szCs w:val="24"/>
        </w:rPr>
        <w:t>In the second part</w:t>
      </w:r>
      <w:r w:rsidR="00A21ABD" w:rsidRPr="004A05C1">
        <w:rPr>
          <w:rFonts w:ascii="Times New Roman" w:eastAsia="Times New Roman" w:hAnsi="Times New Roman" w:cs="Times New Roman"/>
          <w:sz w:val="24"/>
          <w:szCs w:val="24"/>
        </w:rPr>
        <w:t xml:space="preserve"> of the lab</w:t>
      </w:r>
      <w:r w:rsidRPr="004A05C1">
        <w:rPr>
          <w:rFonts w:ascii="Times New Roman" w:eastAsia="Times New Roman" w:hAnsi="Times New Roman" w:cs="Times New Roman"/>
          <w:sz w:val="24"/>
          <w:szCs w:val="24"/>
        </w:rPr>
        <w:t xml:space="preserve">, we will see the use of cryptography </w:t>
      </w:r>
      <w:r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by malware</w:t>
      </w:r>
      <w:r w:rsidRPr="004A05C1">
        <w:rPr>
          <w:rFonts w:ascii="Times New Roman" w:eastAsia="Times New Roman" w:hAnsi="Times New Roman" w:cs="Times New Roman"/>
          <w:sz w:val="24"/>
          <w:szCs w:val="24"/>
        </w:rPr>
        <w:t xml:space="preserve">, specifically, by </w:t>
      </w:r>
      <w:r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Ransomware. </w:t>
      </w:r>
      <w:r w:rsidRPr="004A05C1">
        <w:rPr>
          <w:rFonts w:ascii="Times New Roman" w:eastAsia="Times New Roman" w:hAnsi="Times New Roman" w:cs="Times New Roman"/>
          <w:sz w:val="24"/>
          <w:szCs w:val="24"/>
        </w:rPr>
        <w:t xml:space="preserve">Ransomware uses </w:t>
      </w:r>
      <w:r w:rsidR="0025489D" w:rsidRPr="004A05C1">
        <w:rPr>
          <w:rFonts w:ascii="Times New Roman" w:eastAsia="Times New Roman" w:hAnsi="Times New Roman" w:cs="Times New Roman"/>
          <w:sz w:val="24"/>
          <w:szCs w:val="24"/>
        </w:rPr>
        <w:t xml:space="preserve">a cryptosystem to </w:t>
      </w:r>
      <w:r w:rsidRPr="004A05C1">
        <w:rPr>
          <w:rFonts w:ascii="Times New Roman" w:eastAsia="Times New Roman" w:hAnsi="Times New Roman" w:cs="Times New Roman"/>
          <w:sz w:val="24"/>
          <w:szCs w:val="24"/>
        </w:rPr>
        <w:t>encrypt files in the computer’s storage (disk)</w:t>
      </w:r>
      <w:r w:rsidR="0025489D" w:rsidRPr="004A05C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A05C1">
        <w:rPr>
          <w:rFonts w:ascii="Times New Roman" w:eastAsia="Times New Roman" w:hAnsi="Times New Roman" w:cs="Times New Roman"/>
          <w:sz w:val="24"/>
          <w:szCs w:val="24"/>
        </w:rPr>
        <w:t>then</w:t>
      </w:r>
      <w:r w:rsidR="0025489D" w:rsidRPr="004A05C1">
        <w:rPr>
          <w:rFonts w:ascii="Times New Roman" w:eastAsia="Times New Roman" w:hAnsi="Times New Roman" w:cs="Times New Roman"/>
          <w:sz w:val="24"/>
          <w:szCs w:val="24"/>
        </w:rPr>
        <w:t>, the ransomware</w:t>
      </w:r>
      <w:r w:rsidRPr="004A05C1">
        <w:rPr>
          <w:rFonts w:ascii="Times New Roman" w:eastAsia="Times New Roman" w:hAnsi="Times New Roman" w:cs="Times New Roman"/>
          <w:sz w:val="24"/>
          <w:szCs w:val="24"/>
        </w:rPr>
        <w:t xml:space="preserve"> requires the user to pay the attacker in order to receive the decryption key. </w:t>
      </w:r>
      <w:r w:rsidR="00DB5A22" w:rsidRPr="004A05C1">
        <w:rPr>
          <w:rFonts w:ascii="Times New Roman" w:eastAsia="Times New Roman" w:hAnsi="Times New Roman" w:cs="Times New Roman"/>
          <w:sz w:val="24"/>
          <w:szCs w:val="24"/>
        </w:rPr>
        <w:t xml:space="preserve">We will explore the use of </w:t>
      </w:r>
      <w:r w:rsidR="00DB5A22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public key cryptosystem, shared key cryptosystem </w:t>
      </w:r>
      <w:r w:rsidR="00A21ABD" w:rsidRPr="004A05C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A21ABD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obfuscation. </w:t>
      </w:r>
    </w:p>
    <w:p w14:paraId="6B0E67D6" w14:textId="77777777" w:rsidR="00A56472" w:rsidRPr="004A05C1" w:rsidRDefault="00A56472" w:rsidP="00A21AB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661614E" w14:textId="71F0A025" w:rsidR="00A56472" w:rsidRPr="00673D9C" w:rsidRDefault="00A56472" w:rsidP="00B80498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673D9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As in all labs, each group’s VM is connected on a dedicated Internet Protocol address (IP address), of the form 172.16.50.x, where 172.16 identifies a block of IP addresses allocated to UConn, 50 identifies (part of) the </w:t>
      </w:r>
      <w:del w:id="18" w:author="Connor Rickermann" w:date="2022-09-27T19:33:00Z">
        <w:r w:rsidRPr="00673D9C" w:rsidDel="001F176C">
          <w:rPr>
            <w:rFonts w:ascii="Calibri" w:eastAsia="Calibri" w:hAnsi="Calibri" w:cs="Calibri"/>
            <w:color w:val="000000" w:themeColor="text1"/>
            <w:sz w:val="24"/>
            <w:szCs w:val="24"/>
          </w:rPr>
          <w:delText>Altschuller</w:delText>
        </w:r>
      </w:del>
      <w:ins w:id="19" w:author="Connor Rickermann" w:date="2022-09-27T19:33:00Z">
        <w:r w:rsidR="001F176C" w:rsidRPr="00673D9C">
          <w:rPr>
            <w:rFonts w:ascii="Calibri" w:eastAsia="Calibri" w:hAnsi="Calibri" w:cs="Calibri"/>
            <w:color w:val="000000" w:themeColor="text1"/>
            <w:sz w:val="24"/>
            <w:szCs w:val="24"/>
          </w:rPr>
          <w:t>Altschuler</w:t>
        </w:r>
      </w:ins>
      <w:r w:rsidRPr="00673D9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lab dedicated network, and, finally, x is a number, between 0 and 255, which identifies the VM for your group. If you are in team t of section s, then use x=s*20+t. For example, team 3 of section 2 will use IP 172.16.50.43. The VMs are always initialized with user </w:t>
      </w:r>
      <w:proofErr w:type="spellStart"/>
      <w:r w:rsidRPr="00673D9C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cse</w:t>
      </w:r>
      <w:proofErr w:type="spellEnd"/>
      <w:r w:rsidRPr="00673D9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default password </w:t>
      </w:r>
      <w:r w:rsidRPr="00673D9C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cse3140</w:t>
      </w:r>
      <w:r w:rsidRPr="00673D9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; change the password when you begin the lab. </w:t>
      </w:r>
    </w:p>
    <w:p w14:paraId="47D82783" w14:textId="77777777" w:rsidR="00694459" w:rsidRPr="004A05C1" w:rsidRDefault="00694459" w:rsidP="00694459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DC562D" w14:textId="7F9182E5" w:rsidR="006D3787" w:rsidRPr="004A05C1" w:rsidRDefault="004A5B7D" w:rsidP="003F77B8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>Question 1 (</w:t>
      </w:r>
      <w:r w:rsidR="00527A88"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>1</w:t>
      </w:r>
      <w:r w:rsidR="00CA1B51"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 xml:space="preserve">0 </w:t>
      </w:r>
      <w:r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>points):</w:t>
      </w:r>
      <w:r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Pr="004A05C1">
        <w:rPr>
          <w:rFonts w:ascii="Calibri" w:eastAsia="Calibri" w:hAnsi="Calibri" w:cs="Calibri"/>
          <w:sz w:val="24"/>
          <w:szCs w:val="24"/>
        </w:rPr>
        <w:t xml:space="preserve">In this question </w:t>
      </w:r>
      <w:r w:rsidR="00B7464F" w:rsidRPr="004A05C1">
        <w:rPr>
          <w:rFonts w:ascii="Calibri" w:eastAsia="Calibri" w:hAnsi="Calibri" w:cs="Calibri"/>
          <w:sz w:val="24"/>
          <w:szCs w:val="24"/>
        </w:rPr>
        <w:t xml:space="preserve">we will learn the use of </w:t>
      </w:r>
      <w:r w:rsidR="00B7464F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cryptographic hash functions </w:t>
      </w:r>
      <w:r w:rsidR="00B7464F" w:rsidRPr="004A05C1">
        <w:rPr>
          <w:rFonts w:ascii="Calibri" w:eastAsia="Calibri" w:hAnsi="Calibri" w:cs="Calibri"/>
          <w:sz w:val="24"/>
          <w:szCs w:val="24"/>
        </w:rPr>
        <w:t xml:space="preserve">to ensure the integrity of </w:t>
      </w:r>
      <w:r w:rsidR="00F32752" w:rsidRPr="004A05C1">
        <w:rPr>
          <w:rFonts w:ascii="Calibri" w:eastAsia="Calibri" w:hAnsi="Calibri" w:cs="Calibri"/>
          <w:sz w:val="24"/>
          <w:szCs w:val="24"/>
        </w:rPr>
        <w:t>software downloads</w:t>
      </w:r>
      <w:r w:rsidR="00C37F36" w:rsidRPr="004A05C1">
        <w:rPr>
          <w:rFonts w:ascii="Calibri" w:eastAsia="Calibri" w:hAnsi="Calibri" w:cs="Calibri"/>
          <w:sz w:val="24"/>
          <w:szCs w:val="24"/>
        </w:rPr>
        <w:t xml:space="preserve">, i.e., to ensure download is of the intended, authentic software, and not of a malware impersonated as the software. </w:t>
      </w:r>
      <w:r w:rsidR="00DA401A" w:rsidRPr="004A05C1">
        <w:rPr>
          <w:rFonts w:ascii="Calibri" w:eastAsia="Calibri" w:hAnsi="Calibri" w:cs="Calibri"/>
          <w:sz w:val="24"/>
          <w:szCs w:val="24"/>
        </w:rPr>
        <w:t>A c</w:t>
      </w:r>
      <w:r w:rsidR="00B83EBF" w:rsidRPr="004A05C1">
        <w:rPr>
          <w:rFonts w:ascii="Calibri" w:eastAsia="Calibri" w:hAnsi="Calibri" w:cs="Calibri"/>
          <w:sz w:val="24"/>
          <w:szCs w:val="24"/>
        </w:rPr>
        <w:t>ryptographic hash function</w:t>
      </w:r>
      <w:r w:rsidR="00DA401A"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="00DA401A" w:rsidRPr="004A05C1">
        <w:rPr>
          <w:rFonts w:ascii="Calibri" w:eastAsia="Calibri" w:hAnsi="Calibri" w:cs="Calibri"/>
          <w:i/>
          <w:iCs/>
          <w:sz w:val="24"/>
          <w:szCs w:val="24"/>
        </w:rPr>
        <w:t>h</w:t>
      </w:r>
      <w:r w:rsidR="00B83EBF"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="00B7553C" w:rsidRPr="004A05C1">
        <w:rPr>
          <w:rFonts w:ascii="Calibri" w:eastAsia="Calibri" w:hAnsi="Calibri" w:cs="Calibri"/>
          <w:sz w:val="24"/>
          <w:szCs w:val="24"/>
        </w:rPr>
        <w:t>receives</w:t>
      </w:r>
      <w:r w:rsidR="00B83EBF" w:rsidRPr="004A05C1">
        <w:rPr>
          <w:rFonts w:ascii="Calibri" w:eastAsia="Calibri" w:hAnsi="Calibri" w:cs="Calibri"/>
          <w:sz w:val="24"/>
          <w:szCs w:val="24"/>
        </w:rPr>
        <w:t xml:space="preserve"> a</w:t>
      </w:r>
      <w:r w:rsidR="008A23CF" w:rsidRPr="004A05C1">
        <w:rPr>
          <w:rFonts w:ascii="Calibri" w:eastAsia="Calibri" w:hAnsi="Calibri" w:cs="Calibri"/>
          <w:sz w:val="24"/>
          <w:szCs w:val="24"/>
        </w:rPr>
        <w:t>n input string</w:t>
      </w:r>
      <w:r w:rsidR="00DA401A"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="00DA401A" w:rsidRPr="004A05C1">
        <w:rPr>
          <w:rFonts w:ascii="Calibri" w:eastAsia="Calibri" w:hAnsi="Calibri" w:cs="Calibri"/>
          <w:i/>
          <w:iCs/>
          <w:sz w:val="24"/>
          <w:szCs w:val="24"/>
        </w:rPr>
        <w:t>m</w:t>
      </w:r>
      <w:r w:rsidR="008A23CF" w:rsidRPr="004A05C1">
        <w:rPr>
          <w:rFonts w:ascii="Calibri" w:eastAsia="Calibri" w:hAnsi="Calibri" w:cs="Calibri"/>
          <w:sz w:val="24"/>
          <w:szCs w:val="24"/>
        </w:rPr>
        <w:t>, e.g., a program, and output</w:t>
      </w:r>
      <w:r w:rsidR="00DA401A" w:rsidRPr="004A05C1">
        <w:rPr>
          <w:rFonts w:ascii="Calibri" w:eastAsia="Calibri" w:hAnsi="Calibri" w:cs="Calibri"/>
          <w:sz w:val="24"/>
          <w:szCs w:val="24"/>
        </w:rPr>
        <w:t>s</w:t>
      </w:r>
      <w:r w:rsidR="008A23CF" w:rsidRPr="004A05C1">
        <w:rPr>
          <w:rFonts w:ascii="Calibri" w:eastAsia="Calibri" w:hAnsi="Calibri" w:cs="Calibri"/>
          <w:sz w:val="24"/>
          <w:szCs w:val="24"/>
        </w:rPr>
        <w:t xml:space="preserve"> a </w:t>
      </w:r>
      <w:r w:rsidR="002D061E" w:rsidRPr="004A05C1">
        <w:rPr>
          <w:rFonts w:ascii="Calibri" w:eastAsia="Calibri" w:hAnsi="Calibri" w:cs="Calibri"/>
          <w:sz w:val="24"/>
          <w:szCs w:val="24"/>
        </w:rPr>
        <w:t>short string</w:t>
      </w:r>
      <w:r w:rsidR="00DA401A"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="00DA401A" w:rsidRPr="004A05C1">
        <w:rPr>
          <w:rFonts w:ascii="Calibri" w:eastAsia="Calibri" w:hAnsi="Calibri" w:cs="Calibri"/>
          <w:i/>
          <w:iCs/>
          <w:sz w:val="24"/>
          <w:szCs w:val="24"/>
        </w:rPr>
        <w:t>h(m)</w:t>
      </w:r>
      <w:r w:rsidR="002D061E" w:rsidRPr="004A05C1">
        <w:rPr>
          <w:rFonts w:ascii="Calibri" w:eastAsia="Calibri" w:hAnsi="Calibri" w:cs="Calibri"/>
          <w:sz w:val="24"/>
          <w:szCs w:val="24"/>
        </w:rPr>
        <w:t>;</w:t>
      </w:r>
      <w:r w:rsidR="00C546B6" w:rsidRPr="004A05C1">
        <w:rPr>
          <w:rFonts w:ascii="Calibri" w:eastAsia="Calibri" w:hAnsi="Calibri" w:cs="Calibri"/>
          <w:sz w:val="24"/>
          <w:szCs w:val="24"/>
        </w:rPr>
        <w:t xml:space="preserve"> people refer to the output as </w:t>
      </w:r>
      <w:r w:rsidR="00DA401A" w:rsidRPr="004A05C1">
        <w:rPr>
          <w:rFonts w:ascii="Calibri" w:eastAsia="Calibri" w:hAnsi="Calibri" w:cs="Calibri"/>
          <w:sz w:val="24"/>
          <w:szCs w:val="24"/>
        </w:rPr>
        <w:t xml:space="preserve">the hash, </w:t>
      </w:r>
      <w:r w:rsidR="00C546B6" w:rsidRPr="004A05C1">
        <w:rPr>
          <w:rFonts w:ascii="Calibri" w:eastAsia="Calibri" w:hAnsi="Calibri" w:cs="Calibri"/>
          <w:sz w:val="24"/>
          <w:szCs w:val="24"/>
        </w:rPr>
        <w:t>fingerprint, digest or checksum</w:t>
      </w:r>
      <w:r w:rsidR="00DA401A" w:rsidRPr="004A05C1">
        <w:rPr>
          <w:rFonts w:ascii="Calibri" w:eastAsia="Calibri" w:hAnsi="Calibri" w:cs="Calibri"/>
          <w:sz w:val="24"/>
          <w:szCs w:val="24"/>
        </w:rPr>
        <w:t xml:space="preserve"> of the input string </w:t>
      </w:r>
      <w:r w:rsidR="00DA401A" w:rsidRPr="004A05C1">
        <w:rPr>
          <w:rFonts w:ascii="Calibri" w:eastAsia="Calibri" w:hAnsi="Calibri" w:cs="Calibri"/>
          <w:i/>
          <w:iCs/>
          <w:sz w:val="24"/>
          <w:szCs w:val="24"/>
        </w:rPr>
        <w:t>m</w:t>
      </w:r>
      <w:r w:rsidR="00C546B6" w:rsidRPr="004A05C1">
        <w:rPr>
          <w:rFonts w:ascii="Calibri" w:eastAsia="Calibri" w:hAnsi="Calibri" w:cs="Calibri"/>
          <w:sz w:val="24"/>
          <w:szCs w:val="24"/>
        </w:rPr>
        <w:t>.</w:t>
      </w:r>
      <w:r w:rsidR="00061AA1"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="00D45059" w:rsidRPr="004A05C1">
        <w:rPr>
          <w:rFonts w:ascii="Calibri" w:eastAsia="Calibri" w:hAnsi="Calibri" w:cs="Calibri"/>
          <w:sz w:val="24"/>
          <w:szCs w:val="24"/>
        </w:rPr>
        <w:t xml:space="preserve">This application relies </w:t>
      </w:r>
      <w:r w:rsidR="00D45059" w:rsidRPr="004A05C1">
        <w:rPr>
          <w:rFonts w:ascii="Calibri" w:eastAsia="Calibri" w:hAnsi="Calibri" w:cs="Calibri"/>
          <w:sz w:val="24"/>
          <w:szCs w:val="24"/>
        </w:rPr>
        <w:lastRenderedPageBreak/>
        <w:t xml:space="preserve">on the </w:t>
      </w:r>
      <w:r w:rsidR="00D45059"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collision-resistance </w:t>
      </w:r>
      <w:r w:rsidR="005153AF" w:rsidRPr="004A05C1">
        <w:rPr>
          <w:rFonts w:ascii="Calibri" w:eastAsia="Calibri" w:hAnsi="Calibri" w:cs="Calibri"/>
          <w:sz w:val="24"/>
          <w:szCs w:val="24"/>
        </w:rPr>
        <w:t xml:space="preserve">property </w:t>
      </w:r>
      <w:r w:rsidR="003F77B8" w:rsidRPr="004A05C1">
        <w:rPr>
          <w:rFonts w:ascii="Calibri" w:eastAsia="Calibri" w:hAnsi="Calibri" w:cs="Calibri"/>
          <w:sz w:val="24"/>
          <w:szCs w:val="24"/>
        </w:rPr>
        <w:t>of</w:t>
      </w:r>
      <w:r w:rsidR="005153AF" w:rsidRPr="004A05C1">
        <w:rPr>
          <w:rFonts w:ascii="Calibri" w:eastAsia="Calibri" w:hAnsi="Calibri" w:cs="Calibri"/>
          <w:sz w:val="24"/>
          <w:szCs w:val="24"/>
        </w:rPr>
        <w:t xml:space="preserve"> cryptographic hash functions</w:t>
      </w:r>
      <w:r w:rsidR="004C40C0" w:rsidRPr="004A05C1">
        <w:rPr>
          <w:rFonts w:ascii="Calibri" w:eastAsia="Calibri" w:hAnsi="Calibri" w:cs="Calibri"/>
          <w:sz w:val="24"/>
          <w:szCs w:val="24"/>
        </w:rPr>
        <w:t xml:space="preserve">. Basically, a hash function </w:t>
      </w:r>
      <w:r w:rsidR="004C40C0" w:rsidRPr="004A05C1">
        <w:rPr>
          <w:rFonts w:ascii="Calibri" w:eastAsia="Calibri" w:hAnsi="Calibri" w:cs="Calibri"/>
          <w:i/>
          <w:iCs/>
          <w:sz w:val="24"/>
          <w:szCs w:val="24"/>
        </w:rPr>
        <w:t>h</w:t>
      </w:r>
      <w:r w:rsidR="004C40C0" w:rsidRPr="004A05C1">
        <w:rPr>
          <w:rFonts w:ascii="Calibri" w:eastAsia="Calibri" w:hAnsi="Calibri" w:cs="Calibri"/>
          <w:sz w:val="24"/>
          <w:szCs w:val="24"/>
        </w:rPr>
        <w:t xml:space="preserve"> is </w:t>
      </w:r>
      <w:r w:rsidR="004C40C0"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collision-resistant </w:t>
      </w:r>
      <w:r w:rsidR="003902F3" w:rsidRPr="004A05C1">
        <w:rPr>
          <w:rFonts w:ascii="Calibri" w:eastAsia="Calibri" w:hAnsi="Calibri" w:cs="Calibri"/>
          <w:sz w:val="24"/>
          <w:szCs w:val="24"/>
        </w:rPr>
        <w:t>if, g</w:t>
      </w:r>
      <w:r w:rsidR="009B06A6" w:rsidRPr="004A05C1">
        <w:rPr>
          <w:rFonts w:ascii="Calibri" w:eastAsia="Calibri" w:hAnsi="Calibri" w:cs="Calibri"/>
          <w:sz w:val="24"/>
          <w:szCs w:val="24"/>
        </w:rPr>
        <w:t xml:space="preserve">iven the digest </w:t>
      </w:r>
      <w:r w:rsidR="009B06A6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hash(m) </w:t>
      </w:r>
      <w:r w:rsidR="009B06A6" w:rsidRPr="004A05C1">
        <w:rPr>
          <w:rFonts w:ascii="Calibri" w:eastAsia="Calibri" w:hAnsi="Calibri" w:cs="Calibri"/>
          <w:sz w:val="24"/>
          <w:szCs w:val="24"/>
        </w:rPr>
        <w:t xml:space="preserve">of </w:t>
      </w:r>
      <w:r w:rsidR="003902F3" w:rsidRPr="004A05C1">
        <w:rPr>
          <w:rFonts w:ascii="Calibri" w:eastAsia="Calibri" w:hAnsi="Calibri" w:cs="Calibri"/>
          <w:sz w:val="24"/>
          <w:szCs w:val="24"/>
        </w:rPr>
        <w:t>a</w:t>
      </w:r>
      <w:r w:rsidR="00947674" w:rsidRPr="004A05C1">
        <w:rPr>
          <w:rFonts w:ascii="Calibri" w:eastAsia="Calibri" w:hAnsi="Calibri" w:cs="Calibri"/>
          <w:sz w:val="24"/>
          <w:szCs w:val="24"/>
        </w:rPr>
        <w:t>ny</w:t>
      </w:r>
      <w:r w:rsidR="009B06A6"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="00947674" w:rsidRPr="004A05C1">
        <w:rPr>
          <w:rFonts w:ascii="Calibri" w:eastAsia="Calibri" w:hAnsi="Calibri" w:cs="Calibri"/>
          <w:sz w:val="24"/>
          <w:szCs w:val="24"/>
        </w:rPr>
        <w:t xml:space="preserve">input </w:t>
      </w:r>
      <w:r w:rsidR="009B06A6" w:rsidRPr="004A05C1">
        <w:rPr>
          <w:rFonts w:ascii="Calibri" w:eastAsia="Calibri" w:hAnsi="Calibri" w:cs="Calibri"/>
          <w:sz w:val="24"/>
          <w:szCs w:val="24"/>
        </w:rPr>
        <w:t xml:space="preserve">string </w:t>
      </w:r>
      <w:r w:rsidR="009B06A6" w:rsidRPr="004A05C1">
        <w:rPr>
          <w:rFonts w:ascii="Calibri" w:eastAsia="Calibri" w:hAnsi="Calibri" w:cs="Calibri"/>
          <w:i/>
          <w:iCs/>
          <w:sz w:val="24"/>
          <w:szCs w:val="24"/>
        </w:rPr>
        <w:t>m</w:t>
      </w:r>
      <w:r w:rsidR="009B06A6" w:rsidRPr="004A05C1">
        <w:rPr>
          <w:rFonts w:ascii="Calibri" w:eastAsia="Calibri" w:hAnsi="Calibri" w:cs="Calibri"/>
          <w:sz w:val="24"/>
          <w:szCs w:val="24"/>
        </w:rPr>
        <w:t xml:space="preserve">, it is infeasible to find a </w:t>
      </w:r>
      <w:r w:rsidR="009B06A6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different string </w:t>
      </w:r>
      <w:proofErr w:type="spellStart"/>
      <w:r w:rsidR="009B06A6" w:rsidRPr="004A05C1">
        <w:rPr>
          <w:rFonts w:ascii="Calibri" w:eastAsia="Calibri" w:hAnsi="Calibri" w:cs="Calibri"/>
          <w:i/>
          <w:iCs/>
          <w:sz w:val="24"/>
          <w:szCs w:val="24"/>
        </w:rPr>
        <w:t>m’</w:t>
      </w:r>
      <w:r w:rsidR="00096BFC" w:rsidRPr="004A05C1">
        <w:rPr>
          <w:rFonts w:ascii="Calibri" w:eastAsia="Calibri" w:hAnsi="Calibri" w:cs="Calibri"/>
          <w:i/>
          <w:iCs/>
          <w:sz w:val="24"/>
          <w:szCs w:val="24"/>
        </w:rPr>
        <w:t>≠m</w:t>
      </w:r>
      <w:proofErr w:type="spellEnd"/>
      <w:r w:rsidR="00096BFC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, </w:t>
      </w:r>
      <w:r w:rsidR="00096BFC" w:rsidRPr="004A05C1">
        <w:rPr>
          <w:rFonts w:ascii="Calibri" w:eastAsia="Calibri" w:hAnsi="Calibri" w:cs="Calibri"/>
          <w:sz w:val="24"/>
          <w:szCs w:val="24"/>
        </w:rPr>
        <w:t xml:space="preserve">which hashes to the same digest: </w:t>
      </w:r>
      <w:r w:rsidR="00096BFC" w:rsidRPr="004A05C1">
        <w:rPr>
          <w:rFonts w:ascii="Calibri" w:eastAsia="Calibri" w:hAnsi="Calibri" w:cs="Calibri"/>
          <w:i/>
          <w:iCs/>
          <w:sz w:val="24"/>
          <w:szCs w:val="24"/>
        </w:rPr>
        <w:t>h(m</w:t>
      </w:r>
      <w:proofErr w:type="gramStart"/>
      <w:r w:rsidR="00096BFC" w:rsidRPr="004A05C1">
        <w:rPr>
          <w:rFonts w:ascii="Calibri" w:eastAsia="Calibri" w:hAnsi="Calibri" w:cs="Calibri"/>
          <w:i/>
          <w:iCs/>
          <w:sz w:val="24"/>
          <w:szCs w:val="24"/>
        </w:rPr>
        <w:t>’)=</w:t>
      </w:r>
      <w:proofErr w:type="gramEnd"/>
      <w:r w:rsidR="00096BFC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h(m). </w:t>
      </w:r>
    </w:p>
    <w:p w14:paraId="3BACEAB5" w14:textId="77777777" w:rsidR="003F77B8" w:rsidRPr="004A05C1" w:rsidRDefault="003F77B8" w:rsidP="003F77B8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6572B20" w14:textId="3ED7D32D" w:rsidR="008D2803" w:rsidRPr="004A05C1" w:rsidRDefault="006D3787" w:rsidP="008D2803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4A05C1">
        <w:rPr>
          <w:rFonts w:ascii="Calibri" w:eastAsia="Calibri" w:hAnsi="Calibri" w:cs="Calibri"/>
          <w:sz w:val="24"/>
          <w:szCs w:val="24"/>
        </w:rPr>
        <w:t xml:space="preserve">The collision resistance property is often used to ensure integrity – and, in particular, the integrity of software downloads. </w:t>
      </w:r>
      <w:r w:rsidR="00CF3256" w:rsidRPr="004A05C1">
        <w:rPr>
          <w:rFonts w:ascii="Calibri" w:eastAsia="Calibri" w:hAnsi="Calibri" w:cs="Calibri"/>
          <w:sz w:val="24"/>
          <w:szCs w:val="24"/>
        </w:rPr>
        <w:t xml:space="preserve">Software is often made available via </w:t>
      </w:r>
      <w:r w:rsidR="00F11395" w:rsidRPr="004A05C1">
        <w:rPr>
          <w:rFonts w:ascii="Calibri" w:eastAsia="Calibri" w:hAnsi="Calibri" w:cs="Calibri"/>
          <w:sz w:val="24"/>
          <w:szCs w:val="24"/>
        </w:rPr>
        <w:t>repositories, which may not be fully secure</w:t>
      </w:r>
      <w:r w:rsidR="00B76321" w:rsidRPr="004A05C1">
        <w:rPr>
          <w:rFonts w:ascii="Calibri" w:eastAsia="Calibri" w:hAnsi="Calibri" w:cs="Calibri"/>
          <w:sz w:val="24"/>
          <w:szCs w:val="24"/>
        </w:rPr>
        <w:t xml:space="preserve">; to ensure the integrity, the publishers often provide the </w:t>
      </w:r>
      <w:r w:rsidR="00DA401A" w:rsidRPr="004A05C1">
        <w:rPr>
          <w:rFonts w:ascii="Calibri" w:eastAsia="Calibri" w:hAnsi="Calibri" w:cs="Calibri"/>
          <w:sz w:val="24"/>
          <w:szCs w:val="24"/>
        </w:rPr>
        <w:t>hash of the</w:t>
      </w:r>
      <w:r w:rsidR="00694CDA" w:rsidRPr="004A05C1">
        <w:rPr>
          <w:rFonts w:ascii="Calibri" w:eastAsia="Calibri" w:hAnsi="Calibri" w:cs="Calibri"/>
          <w:sz w:val="24"/>
          <w:szCs w:val="24"/>
        </w:rPr>
        <w:t xml:space="preserve"> software. Namely, t</w:t>
      </w:r>
      <w:r w:rsidR="00A06526" w:rsidRPr="004A05C1">
        <w:rPr>
          <w:rFonts w:ascii="Calibri" w:eastAsia="Calibri" w:hAnsi="Calibri" w:cs="Calibri"/>
          <w:sz w:val="24"/>
          <w:szCs w:val="24"/>
        </w:rPr>
        <w:t xml:space="preserve">o protect the integrity of some software download, say encoded as </w:t>
      </w:r>
      <w:r w:rsidR="00461021" w:rsidRPr="004A05C1">
        <w:rPr>
          <w:rFonts w:ascii="Calibri" w:eastAsia="Calibri" w:hAnsi="Calibri" w:cs="Calibri"/>
          <w:sz w:val="24"/>
          <w:szCs w:val="24"/>
        </w:rPr>
        <w:t xml:space="preserve">a string </w:t>
      </w:r>
      <w:r w:rsidR="00461021" w:rsidRPr="004A05C1">
        <w:rPr>
          <w:rFonts w:ascii="Calibri" w:eastAsia="Calibri" w:hAnsi="Calibri" w:cs="Calibri"/>
          <w:i/>
          <w:iCs/>
          <w:sz w:val="24"/>
          <w:szCs w:val="24"/>
        </w:rPr>
        <w:t>m</w:t>
      </w:r>
      <w:r w:rsidR="00461021" w:rsidRPr="004A05C1">
        <w:rPr>
          <w:rFonts w:ascii="Calibri" w:eastAsia="Calibri" w:hAnsi="Calibri" w:cs="Calibri"/>
          <w:sz w:val="24"/>
          <w:szCs w:val="24"/>
        </w:rPr>
        <w:t>, the publisher provides in some secure channel the value of the hash</w:t>
      </w:r>
      <w:r w:rsidR="005139C6"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="005139C6" w:rsidRPr="004A05C1">
        <w:rPr>
          <w:rFonts w:ascii="Calibri" w:eastAsia="Calibri" w:hAnsi="Calibri" w:cs="Calibri"/>
          <w:i/>
          <w:iCs/>
          <w:sz w:val="24"/>
          <w:szCs w:val="24"/>
        </w:rPr>
        <w:t>h(m)</w:t>
      </w:r>
      <w:r w:rsidR="005139C6" w:rsidRPr="004A05C1">
        <w:rPr>
          <w:rFonts w:ascii="Calibri" w:eastAsia="Calibri" w:hAnsi="Calibri" w:cs="Calibri"/>
          <w:sz w:val="24"/>
          <w:szCs w:val="24"/>
        </w:rPr>
        <w:t xml:space="preserve">. The user then downloads the software from the (insecure) repository, obtaining the downloaded string </w:t>
      </w:r>
      <w:r w:rsidR="005139C6" w:rsidRPr="004A05C1">
        <w:rPr>
          <w:rFonts w:ascii="Calibri" w:eastAsia="Calibri" w:hAnsi="Calibri" w:cs="Calibri"/>
          <w:i/>
          <w:iCs/>
          <w:sz w:val="24"/>
          <w:szCs w:val="24"/>
        </w:rPr>
        <w:t>m’</w:t>
      </w:r>
      <w:r w:rsidR="005139C6" w:rsidRPr="004A05C1">
        <w:rPr>
          <w:rFonts w:ascii="Calibri" w:eastAsia="Calibri" w:hAnsi="Calibri" w:cs="Calibri"/>
          <w:sz w:val="24"/>
          <w:szCs w:val="24"/>
        </w:rPr>
        <w:t xml:space="preserve">. To confirm its integrity, i.e., confirm that </w:t>
      </w:r>
      <w:r w:rsidR="005139C6" w:rsidRPr="004A05C1">
        <w:rPr>
          <w:rFonts w:ascii="Calibri" w:eastAsia="Calibri" w:hAnsi="Calibri" w:cs="Calibri"/>
          <w:i/>
          <w:iCs/>
          <w:sz w:val="24"/>
          <w:szCs w:val="24"/>
        </w:rPr>
        <w:t>m’=m</w:t>
      </w:r>
      <w:r w:rsidR="005139C6" w:rsidRPr="004A05C1">
        <w:rPr>
          <w:rFonts w:ascii="Calibri" w:eastAsia="Calibri" w:hAnsi="Calibri" w:cs="Calibri"/>
          <w:sz w:val="24"/>
          <w:szCs w:val="24"/>
        </w:rPr>
        <w:t xml:space="preserve">, the user then computes </w:t>
      </w:r>
      <w:r w:rsidR="005139C6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h(m’) </w:t>
      </w:r>
      <w:r w:rsidR="005139C6" w:rsidRPr="004A05C1">
        <w:rPr>
          <w:rFonts w:ascii="Calibri" w:eastAsia="Calibri" w:hAnsi="Calibri" w:cs="Calibri"/>
          <w:sz w:val="24"/>
          <w:szCs w:val="24"/>
        </w:rPr>
        <w:t xml:space="preserve">and compares it to </w:t>
      </w:r>
      <w:r w:rsidR="005139C6" w:rsidRPr="004A05C1">
        <w:rPr>
          <w:rFonts w:ascii="Calibri" w:eastAsia="Calibri" w:hAnsi="Calibri" w:cs="Calibri"/>
          <w:i/>
          <w:iCs/>
          <w:sz w:val="24"/>
          <w:szCs w:val="24"/>
        </w:rPr>
        <w:t>h(m).</w:t>
      </w:r>
      <w:r w:rsidR="00B55DFE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258F24EF" w14:textId="124559BB" w:rsidR="008D2803" w:rsidRPr="004A05C1" w:rsidRDefault="008D2803" w:rsidP="008D2803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A05C1">
        <w:rPr>
          <w:rFonts w:ascii="Calibri" w:eastAsia="Calibri" w:hAnsi="Calibri" w:cs="Calibri"/>
          <w:sz w:val="24"/>
          <w:szCs w:val="24"/>
        </w:rPr>
        <w:t xml:space="preserve">Note that other applications of hash functions rely on other properties, for example, in the passwords lab we relied on the </w:t>
      </w:r>
      <w:r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one-way </w:t>
      </w:r>
      <w:r w:rsidRPr="004A05C1">
        <w:rPr>
          <w:rFonts w:ascii="Calibri" w:eastAsia="Calibri" w:hAnsi="Calibri" w:cs="Calibri"/>
          <w:sz w:val="24"/>
          <w:szCs w:val="24"/>
        </w:rPr>
        <w:t xml:space="preserve">property.  </w:t>
      </w:r>
    </w:p>
    <w:p w14:paraId="15D17925" w14:textId="77777777" w:rsidR="003140FC" w:rsidRPr="004A05C1" w:rsidRDefault="003140FC" w:rsidP="00461021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i/>
          <w:iCs/>
          <w:sz w:val="24"/>
          <w:szCs w:val="24"/>
        </w:rPr>
      </w:pPr>
    </w:p>
    <w:p w14:paraId="62D4C310" w14:textId="59889456" w:rsidR="009F18EC" w:rsidRPr="004A05C1" w:rsidRDefault="1227B5B2" w:rsidP="00F84DE3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A05C1">
        <w:rPr>
          <w:rFonts w:ascii="Calibri" w:eastAsia="Calibri" w:hAnsi="Calibri" w:cs="Calibri"/>
          <w:sz w:val="24"/>
          <w:szCs w:val="24"/>
        </w:rPr>
        <w:t>In this question, you will find in your VM</w:t>
      </w:r>
      <w:r w:rsidR="00C5270E" w:rsidRPr="004A05C1">
        <w:rPr>
          <w:rFonts w:ascii="Calibri" w:eastAsia="Calibri" w:hAnsi="Calibri" w:cs="Calibri"/>
          <w:sz w:val="24"/>
          <w:szCs w:val="24"/>
        </w:rPr>
        <w:t>, within the</w:t>
      </w:r>
      <w:r w:rsidR="00460F9A"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="00C5270E" w:rsidRPr="004A05C1">
        <w:rPr>
          <w:rFonts w:ascii="Calibri" w:eastAsia="Calibri" w:hAnsi="Calibri" w:cs="Calibri"/>
          <w:i/>
          <w:iCs/>
          <w:sz w:val="24"/>
          <w:szCs w:val="24"/>
        </w:rPr>
        <w:t>Lab3</w:t>
      </w:r>
      <w:r w:rsidR="00814D1C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 directory</w:t>
      </w:r>
      <w:r w:rsidR="00E843EC" w:rsidRPr="004A05C1">
        <w:rPr>
          <w:rFonts w:ascii="Calibri" w:eastAsia="Calibri" w:hAnsi="Calibri" w:cs="Calibri"/>
          <w:sz w:val="24"/>
          <w:szCs w:val="24"/>
        </w:rPr>
        <w:t>,</w:t>
      </w:r>
      <w:r w:rsidR="28AC912D" w:rsidRPr="004A05C1">
        <w:rPr>
          <w:rFonts w:ascii="Calibri" w:eastAsia="Calibri" w:hAnsi="Calibri" w:cs="Calibri"/>
          <w:sz w:val="24"/>
          <w:szCs w:val="24"/>
        </w:rPr>
        <w:t xml:space="preserve"> a file </w:t>
      </w:r>
      <w:r w:rsidR="00A026E3" w:rsidRPr="004A05C1">
        <w:rPr>
          <w:rFonts w:ascii="Calibri" w:eastAsia="Calibri" w:hAnsi="Calibri" w:cs="Calibri"/>
          <w:b/>
          <w:bCs/>
          <w:i/>
          <w:iCs/>
          <w:color w:val="1F497D" w:themeColor="text2"/>
          <w:sz w:val="24"/>
          <w:szCs w:val="24"/>
        </w:rPr>
        <w:t>Q1hash</w:t>
      </w:r>
      <w:r w:rsidR="28AC912D" w:rsidRPr="004A05C1">
        <w:rPr>
          <w:rFonts w:ascii="Calibri" w:eastAsia="Calibri" w:hAnsi="Calibri" w:cs="Calibri"/>
          <w:b/>
          <w:bCs/>
          <w:i/>
          <w:iCs/>
          <w:color w:val="1F497D" w:themeColor="text2"/>
          <w:sz w:val="24"/>
          <w:szCs w:val="24"/>
        </w:rPr>
        <w:t>.txt</w:t>
      </w:r>
      <w:r w:rsidR="00E843EC" w:rsidRPr="004A05C1">
        <w:rPr>
          <w:rFonts w:ascii="Calibri" w:eastAsia="Calibri" w:hAnsi="Calibri" w:cs="Calibri"/>
          <w:sz w:val="24"/>
          <w:szCs w:val="24"/>
        </w:rPr>
        <w:t>.</w:t>
      </w:r>
      <w:r w:rsidR="28AC912D"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="00E843EC" w:rsidRPr="004A05C1">
        <w:rPr>
          <w:rFonts w:ascii="Calibri" w:eastAsia="Calibri" w:hAnsi="Calibri" w:cs="Calibri"/>
          <w:sz w:val="24"/>
          <w:szCs w:val="24"/>
        </w:rPr>
        <w:t xml:space="preserve">This file </w:t>
      </w:r>
      <w:r w:rsidR="28AC912D" w:rsidRPr="004A05C1">
        <w:rPr>
          <w:rFonts w:ascii="Calibri" w:eastAsia="Calibri" w:hAnsi="Calibri" w:cs="Calibri"/>
          <w:sz w:val="24"/>
          <w:szCs w:val="24"/>
        </w:rPr>
        <w:t xml:space="preserve">contains the result of </w:t>
      </w:r>
      <w:r w:rsidR="24C8C9C3" w:rsidRPr="004A05C1">
        <w:rPr>
          <w:rFonts w:ascii="Calibri" w:eastAsia="Calibri" w:hAnsi="Calibri" w:cs="Calibri"/>
          <w:sz w:val="24"/>
          <w:szCs w:val="24"/>
        </w:rPr>
        <w:t xml:space="preserve">the SHA-256 hash function applied to </w:t>
      </w:r>
      <w:r w:rsidR="00E6728C" w:rsidRPr="004A05C1">
        <w:rPr>
          <w:rFonts w:ascii="Calibri" w:eastAsia="Calibri" w:hAnsi="Calibri" w:cs="Calibri"/>
          <w:sz w:val="24"/>
          <w:szCs w:val="24"/>
        </w:rPr>
        <w:t>a</w:t>
      </w:r>
      <w:r w:rsidR="24C8C9C3" w:rsidRPr="004A05C1">
        <w:rPr>
          <w:rFonts w:ascii="Calibri" w:eastAsia="Calibri" w:hAnsi="Calibri" w:cs="Calibri"/>
          <w:sz w:val="24"/>
          <w:szCs w:val="24"/>
        </w:rPr>
        <w:t xml:space="preserve"> (</w:t>
      </w:r>
      <w:r w:rsidR="1519C80D" w:rsidRPr="004A05C1">
        <w:rPr>
          <w:rFonts w:ascii="Calibri" w:eastAsia="Calibri" w:hAnsi="Calibri" w:cs="Calibri"/>
          <w:sz w:val="24"/>
          <w:szCs w:val="24"/>
        </w:rPr>
        <w:t>‘</w:t>
      </w:r>
      <w:r w:rsidR="24C8C9C3" w:rsidRPr="004A05C1">
        <w:rPr>
          <w:rFonts w:ascii="Calibri" w:eastAsia="Calibri" w:hAnsi="Calibri" w:cs="Calibri"/>
          <w:sz w:val="24"/>
          <w:szCs w:val="24"/>
        </w:rPr>
        <w:t>legitimate’) program file</w:t>
      </w:r>
      <w:r w:rsidR="00E843EC" w:rsidRPr="004A05C1">
        <w:rPr>
          <w:rFonts w:ascii="Calibri" w:eastAsia="Calibri" w:hAnsi="Calibri" w:cs="Calibri"/>
          <w:sz w:val="24"/>
          <w:szCs w:val="24"/>
        </w:rPr>
        <w:t>, encoded in textual form (as a sting).</w:t>
      </w:r>
      <w:r w:rsidR="00E50B3F" w:rsidRPr="004A05C1">
        <w:rPr>
          <w:rFonts w:ascii="Calibri" w:eastAsia="Calibri" w:hAnsi="Calibri" w:cs="Calibri"/>
          <w:sz w:val="24"/>
          <w:szCs w:val="24"/>
        </w:rPr>
        <w:t xml:space="preserve"> Your task is to identify </w:t>
      </w:r>
      <w:r w:rsidR="00F054A6" w:rsidRPr="004A05C1">
        <w:rPr>
          <w:rFonts w:ascii="Calibri" w:eastAsia="Calibri" w:hAnsi="Calibri" w:cs="Calibri"/>
          <w:sz w:val="24"/>
          <w:szCs w:val="24"/>
        </w:rPr>
        <w:t>another</w:t>
      </w:r>
      <w:r w:rsidR="00E50B3F" w:rsidRPr="004A05C1">
        <w:rPr>
          <w:rFonts w:ascii="Calibri" w:eastAsia="Calibri" w:hAnsi="Calibri" w:cs="Calibri"/>
          <w:sz w:val="24"/>
          <w:szCs w:val="24"/>
        </w:rPr>
        <w:t xml:space="preserve"> file in the </w:t>
      </w:r>
      <w:r w:rsidR="00814D1C" w:rsidRPr="004A05C1">
        <w:rPr>
          <w:rFonts w:ascii="Calibri" w:eastAsia="Calibri" w:hAnsi="Calibri" w:cs="Calibri"/>
          <w:i/>
          <w:iCs/>
          <w:sz w:val="24"/>
          <w:szCs w:val="24"/>
        </w:rPr>
        <w:t>Q1files</w:t>
      </w:r>
      <w:r w:rsidR="00E50B3F"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="00814D1C" w:rsidRPr="004A05C1">
        <w:rPr>
          <w:rFonts w:ascii="Calibri" w:eastAsia="Calibri" w:hAnsi="Calibri" w:cs="Calibri"/>
          <w:sz w:val="24"/>
          <w:szCs w:val="24"/>
        </w:rPr>
        <w:t>sub-</w:t>
      </w:r>
      <w:r w:rsidR="00E50B3F" w:rsidRPr="004A05C1">
        <w:rPr>
          <w:rFonts w:ascii="Calibri" w:eastAsia="Calibri" w:hAnsi="Calibri" w:cs="Calibri"/>
          <w:sz w:val="24"/>
          <w:szCs w:val="24"/>
        </w:rPr>
        <w:t xml:space="preserve">directory, </w:t>
      </w:r>
      <w:r w:rsidR="005323E6" w:rsidRPr="004A05C1">
        <w:rPr>
          <w:rFonts w:ascii="Calibri" w:eastAsia="Calibri" w:hAnsi="Calibri" w:cs="Calibri"/>
          <w:sz w:val="24"/>
          <w:szCs w:val="24"/>
        </w:rPr>
        <w:t xml:space="preserve">which will have the same hash value (actually, </w:t>
      </w:r>
      <w:r w:rsidR="005323E6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Q1hash.txt </w:t>
      </w:r>
      <w:r w:rsidR="005323E6" w:rsidRPr="004A05C1">
        <w:rPr>
          <w:rFonts w:ascii="Calibri" w:eastAsia="Calibri" w:hAnsi="Calibri" w:cs="Calibri"/>
          <w:sz w:val="24"/>
          <w:szCs w:val="24"/>
        </w:rPr>
        <w:t xml:space="preserve">is the result of hashing this other file). </w:t>
      </w:r>
      <w:r w:rsidR="004E0DB5" w:rsidRPr="004A05C1">
        <w:rPr>
          <w:rFonts w:ascii="Calibri" w:eastAsia="Calibri" w:hAnsi="Calibri" w:cs="Calibri"/>
          <w:sz w:val="24"/>
          <w:szCs w:val="24"/>
        </w:rPr>
        <w:t xml:space="preserve">To do this, use the </w:t>
      </w:r>
      <w:r w:rsidR="004E0DB5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sha256sum </w:t>
      </w:r>
      <w:r w:rsidR="004E0DB5" w:rsidRPr="004A05C1">
        <w:rPr>
          <w:rFonts w:ascii="Calibri" w:eastAsia="Calibri" w:hAnsi="Calibri" w:cs="Calibri"/>
          <w:sz w:val="24"/>
          <w:szCs w:val="24"/>
        </w:rPr>
        <w:t xml:space="preserve">command. As usual, you may want to use </w:t>
      </w:r>
      <w:r w:rsidR="004E0DB5" w:rsidRPr="004A05C1">
        <w:rPr>
          <w:rFonts w:ascii="Calibri" w:eastAsia="Calibri" w:hAnsi="Calibri" w:cs="Calibri"/>
          <w:i/>
          <w:iCs/>
          <w:sz w:val="24"/>
          <w:szCs w:val="24"/>
        </w:rPr>
        <w:t>man</w:t>
      </w:r>
      <w:r w:rsidR="004E0DB5" w:rsidRPr="004A05C1">
        <w:rPr>
          <w:rFonts w:ascii="Calibri" w:eastAsia="Calibri" w:hAnsi="Calibri" w:cs="Calibri"/>
          <w:sz w:val="24"/>
          <w:szCs w:val="24"/>
        </w:rPr>
        <w:t xml:space="preserve"> (or Google…) to learn a bit about </w:t>
      </w:r>
      <w:r w:rsidR="004E0DB5" w:rsidRPr="004A05C1">
        <w:rPr>
          <w:rFonts w:ascii="Calibri" w:eastAsia="Calibri" w:hAnsi="Calibri" w:cs="Calibri"/>
          <w:i/>
          <w:iCs/>
          <w:sz w:val="24"/>
          <w:szCs w:val="24"/>
        </w:rPr>
        <w:t>sha256sum</w:t>
      </w:r>
      <w:r w:rsidR="004B6CBA" w:rsidRPr="004A05C1">
        <w:rPr>
          <w:rFonts w:ascii="Calibri" w:eastAsia="Calibri" w:hAnsi="Calibri" w:cs="Calibri"/>
          <w:sz w:val="24"/>
          <w:szCs w:val="24"/>
        </w:rPr>
        <w:t>.</w:t>
      </w:r>
    </w:p>
    <w:p w14:paraId="3377EBA3" w14:textId="77777777" w:rsidR="00F84DE3" w:rsidRPr="004A05C1" w:rsidRDefault="00F84DE3" w:rsidP="00F84DE3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BEFF233" w14:textId="2222A785" w:rsidR="35439B15" w:rsidRPr="004A05C1" w:rsidRDefault="00F84DE3" w:rsidP="00BC6269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A05C1">
        <w:rPr>
          <w:rFonts w:ascii="Calibri" w:eastAsia="Calibri" w:hAnsi="Calibri" w:cs="Calibri"/>
          <w:b/>
          <w:bCs/>
          <w:sz w:val="24"/>
          <w:szCs w:val="24"/>
        </w:rPr>
        <w:t>Submit</w:t>
      </w:r>
      <w:r w:rsidR="00F5092A"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 in </w:t>
      </w:r>
      <w:proofErr w:type="spellStart"/>
      <w:r w:rsidR="00F5092A" w:rsidRPr="004A05C1">
        <w:rPr>
          <w:rFonts w:ascii="Calibri" w:eastAsia="Calibri" w:hAnsi="Calibri" w:cs="Calibri"/>
          <w:b/>
          <w:bCs/>
          <w:sz w:val="24"/>
          <w:szCs w:val="24"/>
        </w:rPr>
        <w:t>HuskyCT</w:t>
      </w:r>
      <w:proofErr w:type="spellEnd"/>
      <w:r w:rsidR="00F5092A"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 and </w:t>
      </w:r>
      <w:r w:rsidR="00746A03"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write in file </w:t>
      </w:r>
      <w:r w:rsidR="00746A03" w:rsidRPr="004A05C1">
        <w:rPr>
          <w:rFonts w:ascii="Calibri" w:eastAsia="Calibri" w:hAnsi="Calibri" w:cs="Calibri"/>
          <w:b/>
          <w:bCs/>
          <w:i/>
          <w:iCs/>
          <w:sz w:val="24"/>
          <w:szCs w:val="24"/>
        </w:rPr>
        <w:t>Q1</w:t>
      </w:r>
      <w:r w:rsidR="00571C11" w:rsidRPr="004A05C1">
        <w:rPr>
          <w:rFonts w:ascii="Calibri" w:eastAsia="Calibri" w:hAnsi="Calibri" w:cs="Calibri"/>
          <w:b/>
          <w:bCs/>
          <w:i/>
          <w:iCs/>
          <w:sz w:val="24"/>
          <w:szCs w:val="24"/>
        </w:rPr>
        <w:t>a</w:t>
      </w:r>
      <w:r w:rsidR="00746A03" w:rsidRPr="004A05C1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</w:t>
      </w:r>
      <w:r w:rsidR="00746A03"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in directory </w:t>
      </w:r>
      <w:r w:rsidR="00746A03" w:rsidRPr="004A05C1">
        <w:rPr>
          <w:rFonts w:ascii="Calibri" w:eastAsia="Calibri" w:hAnsi="Calibri" w:cs="Calibri"/>
          <w:b/>
          <w:bCs/>
          <w:i/>
          <w:iCs/>
          <w:sz w:val="24"/>
          <w:szCs w:val="24"/>
        </w:rPr>
        <w:t>Lab3/Solutions</w:t>
      </w:r>
      <w:r w:rsidRPr="004A05C1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="008D23B8" w:rsidRPr="004A05C1">
        <w:rPr>
          <w:rFonts w:ascii="Calibri" w:eastAsia="Calibri" w:hAnsi="Calibri" w:cs="Calibri"/>
          <w:sz w:val="24"/>
          <w:szCs w:val="24"/>
        </w:rPr>
        <w:t xml:space="preserve">the </w:t>
      </w:r>
      <w:r w:rsidR="00F5092A" w:rsidRPr="004A05C1">
        <w:rPr>
          <w:rFonts w:ascii="Calibri" w:eastAsia="Calibri" w:hAnsi="Calibri" w:cs="Calibri"/>
          <w:sz w:val="24"/>
          <w:szCs w:val="24"/>
        </w:rPr>
        <w:t xml:space="preserve">name of the matching file.  </w:t>
      </w:r>
    </w:p>
    <w:p w14:paraId="489D2344" w14:textId="77777777" w:rsidR="00527A88" w:rsidRPr="004A05C1" w:rsidRDefault="00527A88" w:rsidP="00F84DE3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76C712C" w14:textId="4C112039" w:rsidR="00E734F7" w:rsidRPr="004A05C1" w:rsidRDefault="00DA38F0" w:rsidP="00DA38F0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>Question 2 (</w:t>
      </w:r>
      <w:r w:rsidR="7D026851"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>1</w:t>
      </w:r>
      <w:r w:rsidR="00CA1B51"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>5</w:t>
      </w:r>
      <w:r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 xml:space="preserve"> points):</w:t>
      </w:r>
      <w:r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="00951C8D" w:rsidRPr="004A05C1">
        <w:rPr>
          <w:rFonts w:ascii="Calibri" w:eastAsia="Calibri" w:hAnsi="Calibri" w:cs="Calibri"/>
          <w:sz w:val="24"/>
          <w:szCs w:val="24"/>
        </w:rPr>
        <w:t>This question is similar to</w:t>
      </w:r>
      <w:r w:rsidRPr="004A05C1">
        <w:rPr>
          <w:rFonts w:ascii="Calibri" w:eastAsia="Calibri" w:hAnsi="Calibri" w:cs="Calibri"/>
          <w:sz w:val="24"/>
          <w:szCs w:val="24"/>
        </w:rPr>
        <w:t xml:space="preserve"> Q1</w:t>
      </w:r>
      <w:r w:rsidR="00951C8D" w:rsidRPr="004A05C1">
        <w:rPr>
          <w:rFonts w:ascii="Calibri" w:eastAsia="Calibri" w:hAnsi="Calibri" w:cs="Calibri"/>
          <w:sz w:val="24"/>
          <w:szCs w:val="24"/>
        </w:rPr>
        <w:t>; the main difference is that</w:t>
      </w:r>
      <w:r w:rsidRPr="004A05C1">
        <w:rPr>
          <w:rFonts w:ascii="Calibri" w:eastAsia="Calibri" w:hAnsi="Calibri" w:cs="Calibri"/>
          <w:sz w:val="24"/>
          <w:szCs w:val="24"/>
        </w:rPr>
        <w:t xml:space="preserve"> you</w:t>
      </w:r>
      <w:r w:rsidR="00AE00EE" w:rsidRPr="004A05C1">
        <w:rPr>
          <w:rFonts w:ascii="Calibri" w:eastAsia="Calibri" w:hAnsi="Calibri" w:cs="Calibri"/>
          <w:sz w:val="24"/>
          <w:szCs w:val="24"/>
        </w:rPr>
        <w:t xml:space="preserve"> should hash</w:t>
      </w:r>
      <w:r w:rsidR="00D00999" w:rsidRPr="004A05C1">
        <w:rPr>
          <w:rFonts w:ascii="Calibri" w:eastAsia="Calibri" w:hAnsi="Calibri" w:cs="Calibri"/>
          <w:sz w:val="24"/>
          <w:szCs w:val="24"/>
        </w:rPr>
        <w:t xml:space="preserve"> using a</w:t>
      </w:r>
      <w:r w:rsidR="00AE00EE" w:rsidRPr="004A05C1">
        <w:rPr>
          <w:rFonts w:ascii="Calibri" w:eastAsia="Calibri" w:hAnsi="Calibri" w:cs="Calibri"/>
          <w:sz w:val="24"/>
          <w:szCs w:val="24"/>
        </w:rPr>
        <w:t xml:space="preserve"> Python program</w:t>
      </w:r>
      <w:r w:rsidR="003F6B3B" w:rsidRPr="004A05C1">
        <w:rPr>
          <w:rFonts w:ascii="Calibri" w:eastAsia="Calibri" w:hAnsi="Calibri" w:cs="Calibri"/>
          <w:sz w:val="24"/>
          <w:szCs w:val="24"/>
        </w:rPr>
        <w:t xml:space="preserve">, </w:t>
      </w:r>
      <w:r w:rsidR="003F6B3B" w:rsidRPr="004A05C1">
        <w:rPr>
          <w:rFonts w:ascii="Calibri" w:eastAsia="Calibri" w:hAnsi="Calibri" w:cs="Calibri"/>
          <w:i/>
          <w:iCs/>
          <w:sz w:val="24"/>
          <w:szCs w:val="24"/>
        </w:rPr>
        <w:t>Q2.py</w:t>
      </w:r>
      <w:r w:rsidR="003F6B3B" w:rsidRPr="004A05C1">
        <w:rPr>
          <w:rFonts w:ascii="Calibri" w:eastAsia="Calibri" w:hAnsi="Calibri" w:cs="Calibri"/>
          <w:sz w:val="24"/>
          <w:szCs w:val="24"/>
        </w:rPr>
        <w:t>,</w:t>
      </w:r>
      <w:r w:rsidR="00D00999" w:rsidRPr="004A05C1">
        <w:rPr>
          <w:rFonts w:ascii="Calibri" w:eastAsia="Calibri" w:hAnsi="Calibri" w:cs="Calibri"/>
          <w:sz w:val="24"/>
          <w:szCs w:val="24"/>
        </w:rPr>
        <w:t xml:space="preserve"> which you’ll write, i</w:t>
      </w:r>
      <w:r w:rsidR="00AE00EE" w:rsidRPr="004A05C1">
        <w:rPr>
          <w:rFonts w:ascii="Calibri" w:eastAsia="Calibri" w:hAnsi="Calibri" w:cs="Calibri"/>
          <w:sz w:val="24"/>
          <w:szCs w:val="24"/>
        </w:rPr>
        <w:t>nstead</w:t>
      </w:r>
      <w:r w:rsidR="00D00999" w:rsidRPr="004A05C1">
        <w:rPr>
          <w:rFonts w:ascii="Calibri" w:eastAsia="Calibri" w:hAnsi="Calibri" w:cs="Calibri"/>
          <w:sz w:val="24"/>
          <w:szCs w:val="24"/>
        </w:rPr>
        <w:t xml:space="preserve"> of </w:t>
      </w:r>
      <w:r w:rsidR="00AE00EE" w:rsidRPr="004A05C1">
        <w:rPr>
          <w:rFonts w:ascii="Calibri" w:eastAsia="Calibri" w:hAnsi="Calibri" w:cs="Calibri"/>
          <w:sz w:val="24"/>
          <w:szCs w:val="24"/>
        </w:rPr>
        <w:t>us</w:t>
      </w:r>
      <w:r w:rsidR="00E734F7" w:rsidRPr="004A05C1">
        <w:rPr>
          <w:rFonts w:ascii="Calibri" w:eastAsia="Calibri" w:hAnsi="Calibri" w:cs="Calibri"/>
          <w:sz w:val="24"/>
          <w:szCs w:val="24"/>
        </w:rPr>
        <w:t>ing</w:t>
      </w:r>
      <w:r w:rsidR="00AE00EE" w:rsidRPr="004A05C1">
        <w:rPr>
          <w:rFonts w:ascii="Calibri" w:eastAsia="Calibri" w:hAnsi="Calibri" w:cs="Calibri"/>
          <w:sz w:val="24"/>
          <w:szCs w:val="24"/>
        </w:rPr>
        <w:t xml:space="preserve"> the sha256</w:t>
      </w:r>
      <w:r w:rsidR="003639D6" w:rsidRPr="004A05C1">
        <w:rPr>
          <w:rFonts w:ascii="Calibri" w:eastAsia="Calibri" w:hAnsi="Calibri" w:cs="Calibri"/>
          <w:sz w:val="24"/>
          <w:szCs w:val="24"/>
        </w:rPr>
        <w:t xml:space="preserve">sum </w:t>
      </w:r>
      <w:r w:rsidR="00305774" w:rsidRPr="004A05C1">
        <w:rPr>
          <w:rFonts w:ascii="Calibri" w:eastAsia="Calibri" w:hAnsi="Calibri" w:cs="Calibri"/>
          <w:sz w:val="24"/>
          <w:szCs w:val="24"/>
        </w:rPr>
        <w:t>command</w:t>
      </w:r>
      <w:r w:rsidR="00BC6269" w:rsidRPr="004A05C1">
        <w:rPr>
          <w:rFonts w:ascii="Calibri" w:eastAsia="Calibri" w:hAnsi="Calibri" w:cs="Calibri"/>
          <w:sz w:val="24"/>
          <w:szCs w:val="24"/>
        </w:rPr>
        <w:t xml:space="preserve">. </w:t>
      </w:r>
    </w:p>
    <w:p w14:paraId="56663864" w14:textId="77777777" w:rsidR="00E734F7" w:rsidRPr="004A05C1" w:rsidRDefault="00E734F7" w:rsidP="00DA38F0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1226D48" w14:textId="48FA3CB1" w:rsidR="007751D4" w:rsidRPr="004A05C1" w:rsidRDefault="006D1BF2" w:rsidP="007751D4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A05C1">
        <w:rPr>
          <w:rFonts w:ascii="Calibri" w:eastAsia="Calibri" w:hAnsi="Calibri" w:cs="Calibri"/>
          <w:i/>
          <w:iCs/>
          <w:sz w:val="24"/>
          <w:szCs w:val="24"/>
        </w:rPr>
        <w:t>Q2.py</w:t>
      </w:r>
      <w:r w:rsidRPr="004A05C1">
        <w:rPr>
          <w:rFonts w:ascii="Calibri" w:eastAsia="Calibri" w:hAnsi="Calibri" w:cs="Calibri"/>
          <w:sz w:val="24"/>
          <w:szCs w:val="24"/>
        </w:rPr>
        <w:t xml:space="preserve"> should</w:t>
      </w:r>
      <w:r w:rsidR="007751D4" w:rsidRPr="004A05C1">
        <w:rPr>
          <w:rFonts w:ascii="Calibri" w:eastAsia="Calibri" w:hAnsi="Calibri" w:cs="Calibri"/>
          <w:sz w:val="24"/>
          <w:szCs w:val="24"/>
        </w:rPr>
        <w:t xml:space="preserve"> identif</w:t>
      </w:r>
      <w:r w:rsidRPr="004A05C1">
        <w:rPr>
          <w:rFonts w:ascii="Calibri" w:eastAsia="Calibri" w:hAnsi="Calibri" w:cs="Calibri"/>
          <w:sz w:val="24"/>
          <w:szCs w:val="24"/>
        </w:rPr>
        <w:t>y</w:t>
      </w:r>
      <w:r w:rsidR="007751D4" w:rsidRPr="004A05C1">
        <w:rPr>
          <w:rFonts w:ascii="Calibri" w:eastAsia="Calibri" w:hAnsi="Calibri" w:cs="Calibri"/>
          <w:sz w:val="24"/>
          <w:szCs w:val="24"/>
        </w:rPr>
        <w:t xml:space="preserve"> which, if any, of the files in </w:t>
      </w:r>
      <w:r w:rsidR="007751D4" w:rsidRPr="004A05C1">
        <w:rPr>
          <w:rFonts w:ascii="Calibri" w:eastAsia="Calibri" w:hAnsi="Calibri" w:cs="Calibri"/>
          <w:i/>
          <w:iCs/>
          <w:sz w:val="24"/>
          <w:szCs w:val="24"/>
        </w:rPr>
        <w:t>Lab3</w:t>
      </w:r>
      <w:r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/Q2files </w:t>
      </w:r>
      <w:r w:rsidRPr="004A05C1">
        <w:rPr>
          <w:rFonts w:ascii="Calibri" w:eastAsia="Calibri" w:hAnsi="Calibri" w:cs="Calibri"/>
          <w:sz w:val="24"/>
          <w:szCs w:val="24"/>
        </w:rPr>
        <w:t>direc</w:t>
      </w:r>
      <w:r w:rsidR="002615EE" w:rsidRPr="004A05C1">
        <w:rPr>
          <w:rFonts w:ascii="Calibri" w:eastAsia="Calibri" w:hAnsi="Calibri" w:cs="Calibri"/>
          <w:sz w:val="24"/>
          <w:szCs w:val="24"/>
        </w:rPr>
        <w:t>t</w:t>
      </w:r>
      <w:r w:rsidRPr="004A05C1">
        <w:rPr>
          <w:rFonts w:ascii="Calibri" w:eastAsia="Calibri" w:hAnsi="Calibri" w:cs="Calibri"/>
          <w:sz w:val="24"/>
          <w:szCs w:val="24"/>
        </w:rPr>
        <w:t>ory,</w:t>
      </w:r>
      <w:r w:rsidR="007751D4" w:rsidRPr="004A05C1">
        <w:rPr>
          <w:rFonts w:ascii="Calibri" w:eastAsia="Calibri" w:hAnsi="Calibri" w:cs="Calibri"/>
          <w:sz w:val="24"/>
          <w:szCs w:val="24"/>
        </w:rPr>
        <w:t xml:space="preserve"> has the same SHA-256 hash as </w:t>
      </w:r>
      <w:r w:rsidRPr="004A05C1">
        <w:rPr>
          <w:rFonts w:ascii="Calibri" w:eastAsia="Calibri" w:hAnsi="Calibri" w:cs="Calibri"/>
          <w:sz w:val="24"/>
          <w:szCs w:val="24"/>
        </w:rPr>
        <w:t xml:space="preserve">the </w:t>
      </w:r>
      <w:r w:rsidR="00710831" w:rsidRPr="004A05C1">
        <w:rPr>
          <w:rFonts w:ascii="Calibri" w:eastAsia="Calibri" w:hAnsi="Calibri" w:cs="Calibri"/>
          <w:sz w:val="24"/>
          <w:szCs w:val="24"/>
        </w:rPr>
        <w:t xml:space="preserve">value of the </w:t>
      </w:r>
      <w:r w:rsidRPr="004A05C1">
        <w:rPr>
          <w:rFonts w:ascii="Calibri" w:eastAsia="Calibri" w:hAnsi="Calibri" w:cs="Calibri"/>
          <w:sz w:val="24"/>
          <w:szCs w:val="24"/>
        </w:rPr>
        <w:t xml:space="preserve">file </w:t>
      </w:r>
      <w:r w:rsidR="00710831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Q2hash. </w:t>
      </w:r>
      <w:r w:rsidR="00710831" w:rsidRPr="004A05C1">
        <w:rPr>
          <w:rFonts w:ascii="Calibri" w:eastAsia="Calibri" w:hAnsi="Calibri" w:cs="Calibri"/>
          <w:sz w:val="24"/>
          <w:szCs w:val="24"/>
        </w:rPr>
        <w:t xml:space="preserve">Note that the file contains the hash in </w:t>
      </w:r>
      <w:del w:id="20" w:author="Connor Rickermann" w:date="2022-09-27T19:37:00Z">
        <w:r w:rsidR="00710831" w:rsidRPr="004A05C1" w:rsidDel="005775B1">
          <w:rPr>
            <w:rFonts w:ascii="Calibri" w:eastAsia="Calibri" w:hAnsi="Calibri" w:cs="Calibri"/>
            <w:sz w:val="24"/>
            <w:szCs w:val="24"/>
          </w:rPr>
          <w:delText>binary</w:delText>
        </w:r>
      </w:del>
      <w:ins w:id="21" w:author="Connor Rickermann" w:date="2022-09-27T19:37:00Z">
        <w:r w:rsidR="005775B1">
          <w:rPr>
            <w:rFonts w:ascii="Calibri" w:eastAsia="Calibri" w:hAnsi="Calibri" w:cs="Calibri"/>
            <w:sz w:val="24"/>
            <w:szCs w:val="24"/>
          </w:rPr>
          <w:t>bytes</w:t>
        </w:r>
      </w:ins>
      <w:r w:rsidR="00710831" w:rsidRPr="004A05C1">
        <w:rPr>
          <w:rFonts w:ascii="Calibri" w:eastAsia="Calibri" w:hAnsi="Calibri" w:cs="Calibri"/>
          <w:sz w:val="24"/>
          <w:szCs w:val="24"/>
        </w:rPr>
        <w:t xml:space="preserve">, not encoded </w:t>
      </w:r>
      <w:del w:id="22" w:author="Connor Rickermann" w:date="2022-09-27T19:37:00Z">
        <w:r w:rsidR="00710831" w:rsidRPr="004A05C1" w:rsidDel="005775B1">
          <w:rPr>
            <w:rFonts w:ascii="Calibri" w:eastAsia="Calibri" w:hAnsi="Calibri" w:cs="Calibri"/>
            <w:sz w:val="24"/>
            <w:szCs w:val="24"/>
          </w:rPr>
          <w:delText xml:space="preserve">to </w:delText>
        </w:r>
      </w:del>
      <w:ins w:id="23" w:author="Connor Rickermann" w:date="2022-09-27T19:37:00Z">
        <w:r w:rsidR="005775B1">
          <w:rPr>
            <w:rFonts w:ascii="Calibri" w:eastAsia="Calibri" w:hAnsi="Calibri" w:cs="Calibri"/>
            <w:sz w:val="24"/>
            <w:szCs w:val="24"/>
          </w:rPr>
          <w:t>as</w:t>
        </w:r>
        <w:r w:rsidR="005775B1" w:rsidRPr="004A05C1">
          <w:rPr>
            <w:rFonts w:ascii="Calibri" w:eastAsia="Calibri" w:hAnsi="Calibri" w:cs="Calibri"/>
            <w:sz w:val="24"/>
            <w:szCs w:val="24"/>
          </w:rPr>
          <w:t xml:space="preserve"> </w:t>
        </w:r>
      </w:ins>
      <w:r w:rsidR="00710831" w:rsidRPr="004A05C1">
        <w:rPr>
          <w:rFonts w:ascii="Calibri" w:eastAsia="Calibri" w:hAnsi="Calibri" w:cs="Calibri"/>
          <w:sz w:val="24"/>
          <w:szCs w:val="24"/>
        </w:rPr>
        <w:t xml:space="preserve">text. </w:t>
      </w:r>
    </w:p>
    <w:p w14:paraId="20C71489" w14:textId="77777777" w:rsidR="007751D4" w:rsidRPr="004A05C1" w:rsidRDefault="007751D4" w:rsidP="007751D4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06B9A26" w14:textId="6420EA32" w:rsidR="007751D4" w:rsidRPr="004A05C1" w:rsidRDefault="007751D4" w:rsidP="007751D4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A05C1">
        <w:rPr>
          <w:rFonts w:ascii="Calibri" w:eastAsia="Calibri" w:hAnsi="Calibri" w:cs="Calibri"/>
          <w:sz w:val="24"/>
          <w:szCs w:val="24"/>
        </w:rPr>
        <w:t xml:space="preserve">Your program may use the SHA-256 from (1) the </w:t>
      </w:r>
      <w:hyperlink r:id="rId6">
        <w:proofErr w:type="spellStart"/>
        <w:r w:rsidRPr="004A05C1">
          <w:rPr>
            <w:rStyle w:val="Hyperlink"/>
            <w:rFonts w:ascii="Calibri" w:eastAsia="Calibri" w:hAnsi="Calibri" w:cs="Calibri"/>
            <w:sz w:val="24"/>
            <w:szCs w:val="24"/>
          </w:rPr>
          <w:t>PyCryptodome</w:t>
        </w:r>
        <w:proofErr w:type="spellEnd"/>
      </w:hyperlink>
      <w:r w:rsidRPr="004A05C1">
        <w:rPr>
          <w:rFonts w:ascii="Calibri" w:eastAsia="Calibri" w:hAnsi="Calibri" w:cs="Calibri"/>
          <w:sz w:val="24"/>
          <w:szCs w:val="24"/>
        </w:rPr>
        <w:t xml:space="preserve"> library, which</w:t>
      </w:r>
      <w:r w:rsidR="00774615" w:rsidRPr="004A05C1">
        <w:rPr>
          <w:rFonts w:ascii="Calibri" w:eastAsia="Calibri" w:hAnsi="Calibri" w:cs="Calibri"/>
          <w:sz w:val="24"/>
          <w:szCs w:val="24"/>
        </w:rPr>
        <w:t xml:space="preserve"> should </w:t>
      </w:r>
      <w:proofErr w:type="spellStart"/>
      <w:r w:rsidR="00774615" w:rsidRPr="004A05C1">
        <w:rPr>
          <w:rFonts w:ascii="Calibri" w:eastAsia="Calibri" w:hAnsi="Calibri" w:cs="Calibri"/>
          <w:sz w:val="24"/>
          <w:szCs w:val="24"/>
        </w:rPr>
        <w:t>be</w:t>
      </w:r>
      <w:r w:rsidRPr="004A05C1">
        <w:rPr>
          <w:rFonts w:ascii="Calibri" w:eastAsia="Calibri" w:hAnsi="Calibri" w:cs="Calibri"/>
          <w:sz w:val="24"/>
          <w:szCs w:val="24"/>
        </w:rPr>
        <w:t>s</w:t>
      </w:r>
      <w:proofErr w:type="spellEnd"/>
      <w:r w:rsidRPr="004A05C1">
        <w:rPr>
          <w:rFonts w:ascii="Calibri" w:eastAsia="Calibri" w:hAnsi="Calibri" w:cs="Calibri"/>
          <w:sz w:val="24"/>
          <w:szCs w:val="24"/>
        </w:rPr>
        <w:t xml:space="preserve"> installed on the VM, (2) the </w:t>
      </w:r>
      <w:proofErr w:type="spellStart"/>
      <w:r w:rsidRPr="004A05C1">
        <w:rPr>
          <w:rFonts w:ascii="Calibri" w:eastAsia="Calibri" w:hAnsi="Calibri" w:cs="Calibri"/>
          <w:i/>
          <w:iCs/>
          <w:sz w:val="24"/>
          <w:szCs w:val="24"/>
        </w:rPr>
        <w:t>hashlib</w:t>
      </w:r>
      <w:proofErr w:type="spellEnd"/>
      <w:r w:rsidRPr="004A05C1">
        <w:rPr>
          <w:rFonts w:ascii="Calibri" w:eastAsia="Calibri" w:hAnsi="Calibri" w:cs="Calibri"/>
          <w:sz w:val="24"/>
          <w:szCs w:val="24"/>
        </w:rPr>
        <w:t xml:space="preserve"> library, or </w:t>
      </w:r>
      <w:r w:rsidR="002615EE" w:rsidRPr="004A05C1">
        <w:rPr>
          <w:rFonts w:ascii="Calibri" w:eastAsia="Calibri" w:hAnsi="Calibri" w:cs="Calibri"/>
          <w:sz w:val="24"/>
          <w:szCs w:val="24"/>
        </w:rPr>
        <w:t xml:space="preserve">(3) </w:t>
      </w:r>
      <w:r w:rsidRPr="004A05C1">
        <w:rPr>
          <w:rFonts w:ascii="Calibri" w:eastAsia="Calibri" w:hAnsi="Calibri" w:cs="Calibri"/>
          <w:sz w:val="24"/>
          <w:szCs w:val="24"/>
        </w:rPr>
        <w:t xml:space="preserve">the </w:t>
      </w:r>
      <w:r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cryptography </w:t>
      </w:r>
      <w:r w:rsidRPr="004A05C1">
        <w:rPr>
          <w:rFonts w:ascii="Calibri" w:eastAsia="Calibri" w:hAnsi="Calibri" w:cs="Calibri"/>
          <w:sz w:val="24"/>
          <w:szCs w:val="24"/>
        </w:rPr>
        <w:t xml:space="preserve">library . </w:t>
      </w:r>
      <w:del w:id="24" w:author="Herzberg, Amir" w:date="2022-09-17T09:48:00Z">
        <w:r w:rsidRPr="004A05C1" w:rsidDel="00145EC7">
          <w:rPr>
            <w:rFonts w:ascii="Calibri" w:eastAsia="Calibri" w:hAnsi="Calibri" w:cs="Calibri"/>
            <w:sz w:val="24"/>
            <w:szCs w:val="24"/>
          </w:rPr>
          <w:delText>(</w:delText>
        </w:r>
      </w:del>
      <w:r w:rsidRPr="004A05C1">
        <w:rPr>
          <w:rFonts w:ascii="Calibri" w:eastAsia="Calibri" w:hAnsi="Calibri" w:cs="Calibri"/>
          <w:sz w:val="24"/>
          <w:szCs w:val="24"/>
        </w:rPr>
        <w:t>Use one or more of these crypto libraries for all relevant questions in this lab</w:t>
      </w:r>
      <w:del w:id="25" w:author="Herzberg, Amir" w:date="2022-09-17T09:48:00Z">
        <w:r w:rsidRPr="004A05C1" w:rsidDel="00145EC7">
          <w:rPr>
            <w:rFonts w:ascii="Calibri" w:eastAsia="Calibri" w:hAnsi="Calibri" w:cs="Calibri"/>
            <w:sz w:val="24"/>
            <w:szCs w:val="24"/>
          </w:rPr>
          <w:delText>)</w:delText>
        </w:r>
      </w:del>
      <w:r w:rsidRPr="004A05C1">
        <w:rPr>
          <w:rFonts w:ascii="Calibri" w:eastAsia="Calibri" w:hAnsi="Calibri" w:cs="Calibri"/>
          <w:sz w:val="24"/>
          <w:szCs w:val="24"/>
        </w:rPr>
        <w:t xml:space="preserve">. </w:t>
      </w:r>
    </w:p>
    <w:p w14:paraId="37D9E6D7" w14:textId="77777777" w:rsidR="007751D4" w:rsidRPr="004A05C1" w:rsidRDefault="007751D4" w:rsidP="007751D4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B781978" w14:textId="5EE4EFC2" w:rsidR="001E5699" w:rsidRPr="004A05C1" w:rsidRDefault="007751D4" w:rsidP="001E5699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A05C1">
        <w:rPr>
          <w:rFonts w:ascii="Calibri" w:eastAsia="Calibri" w:hAnsi="Calibri" w:cs="Calibri"/>
          <w:b/>
          <w:bCs/>
          <w:sz w:val="24"/>
          <w:szCs w:val="24"/>
        </w:rPr>
        <w:t>Submit</w:t>
      </w:r>
      <w:r w:rsidR="00571C11"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 in </w:t>
      </w:r>
      <w:proofErr w:type="spellStart"/>
      <w:r w:rsidR="00571C11" w:rsidRPr="004A05C1">
        <w:rPr>
          <w:rFonts w:ascii="Calibri" w:eastAsia="Calibri" w:hAnsi="Calibri" w:cs="Calibri"/>
          <w:b/>
          <w:bCs/>
          <w:sz w:val="24"/>
          <w:szCs w:val="24"/>
        </w:rPr>
        <w:t>HuskyCT</w:t>
      </w:r>
      <w:proofErr w:type="spellEnd"/>
      <w:r w:rsidRPr="004A05C1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4A05C1">
        <w:rPr>
          <w:rFonts w:ascii="Calibri" w:eastAsia="Calibri" w:hAnsi="Calibri" w:cs="Calibri"/>
          <w:sz w:val="24"/>
          <w:szCs w:val="24"/>
        </w:rPr>
        <w:t xml:space="preserve"> your program,</w:t>
      </w:r>
      <w:r w:rsidR="00B22435"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="00B22435" w:rsidRPr="004A05C1">
        <w:rPr>
          <w:rFonts w:ascii="Calibri" w:eastAsia="Calibri" w:hAnsi="Calibri" w:cs="Calibri"/>
          <w:i/>
          <w:iCs/>
          <w:sz w:val="24"/>
          <w:szCs w:val="24"/>
        </w:rPr>
        <w:t>Q2.py</w:t>
      </w:r>
      <w:r w:rsidR="00B22435" w:rsidRPr="004A05C1">
        <w:rPr>
          <w:rFonts w:ascii="Calibri" w:eastAsia="Calibri" w:hAnsi="Calibri" w:cs="Calibri"/>
          <w:sz w:val="24"/>
          <w:szCs w:val="24"/>
        </w:rPr>
        <w:t xml:space="preserve">, and </w:t>
      </w:r>
      <w:r w:rsidR="001E5699" w:rsidRPr="004A05C1">
        <w:rPr>
          <w:rFonts w:ascii="Calibri" w:eastAsia="Calibri" w:hAnsi="Calibri" w:cs="Calibri"/>
          <w:sz w:val="24"/>
          <w:szCs w:val="24"/>
        </w:rPr>
        <w:t xml:space="preserve">the name of the matching file. </w:t>
      </w:r>
      <w:r w:rsidRPr="004A05C1">
        <w:rPr>
          <w:rFonts w:ascii="Calibri" w:eastAsia="Calibri" w:hAnsi="Calibri" w:cs="Calibri"/>
          <w:sz w:val="24"/>
          <w:szCs w:val="24"/>
        </w:rPr>
        <w:t xml:space="preserve"> </w:t>
      </w:r>
    </w:p>
    <w:p w14:paraId="7EFF6CD0" w14:textId="07A5620D" w:rsidR="007751D4" w:rsidRPr="004A05C1" w:rsidRDefault="001E5699" w:rsidP="001E5699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A05C1">
        <w:rPr>
          <w:rFonts w:ascii="Calibri" w:eastAsia="Calibri" w:hAnsi="Calibri" w:cs="Calibri"/>
          <w:b/>
          <w:bCs/>
          <w:sz w:val="24"/>
          <w:szCs w:val="24"/>
        </w:rPr>
        <w:t>Save in</w:t>
      </w:r>
      <w:r w:rsidR="000851B9"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 directory </w:t>
      </w:r>
      <w:r w:rsidR="000851B9" w:rsidRPr="004A05C1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Lab3/Solutions: </w:t>
      </w:r>
      <w:r w:rsidR="000851B9" w:rsidRPr="004A05C1">
        <w:rPr>
          <w:rFonts w:ascii="Calibri" w:eastAsia="Calibri" w:hAnsi="Calibri" w:cs="Calibri"/>
          <w:sz w:val="24"/>
          <w:szCs w:val="24"/>
        </w:rPr>
        <w:t>the program Q2.py</w:t>
      </w:r>
      <w:r w:rsidR="00D7221E" w:rsidRPr="004A05C1">
        <w:rPr>
          <w:rFonts w:ascii="Calibri" w:eastAsia="Calibri" w:hAnsi="Calibri" w:cs="Calibri"/>
          <w:sz w:val="24"/>
          <w:szCs w:val="24"/>
        </w:rPr>
        <w:t xml:space="preserve">, and the name of the matching file, as the contents of the file </w:t>
      </w:r>
      <w:r w:rsidR="00D7221E" w:rsidRPr="004A05C1">
        <w:rPr>
          <w:rFonts w:ascii="Calibri" w:eastAsia="Calibri" w:hAnsi="Calibri" w:cs="Calibri"/>
          <w:i/>
          <w:iCs/>
          <w:sz w:val="24"/>
          <w:szCs w:val="24"/>
        </w:rPr>
        <w:t>Q2a</w:t>
      </w:r>
      <w:r w:rsidR="00571C11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. </w:t>
      </w:r>
    </w:p>
    <w:p w14:paraId="39BFE8D1" w14:textId="77777777" w:rsidR="004A5B7D" w:rsidRPr="004A05C1" w:rsidRDefault="004A5B7D" w:rsidP="004A5B7D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1BD1AEA" w14:textId="23B2B606" w:rsidR="00747309" w:rsidRPr="004A05C1" w:rsidRDefault="004A5B7D" w:rsidP="004A5B7D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 xml:space="preserve">Question </w:t>
      </w:r>
      <w:r w:rsidR="00D97AD0"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>3</w:t>
      </w:r>
      <w:r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 xml:space="preserve"> (</w:t>
      </w:r>
      <w:r w:rsidR="00D97AD0"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>1</w:t>
      </w:r>
      <w:r w:rsidR="4EF35BBC"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>5</w:t>
      </w:r>
      <w:r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 xml:space="preserve"> points):</w:t>
      </w:r>
      <w:r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747309" w:rsidRPr="004A05C1">
        <w:rPr>
          <w:rFonts w:ascii="Calibri" w:eastAsia="Calibri" w:hAnsi="Calibri" w:cs="Calibri"/>
          <w:sz w:val="24"/>
          <w:szCs w:val="24"/>
        </w:rPr>
        <w:t xml:space="preserve">The hash mechanism would not protect against an attacker that can </w:t>
      </w:r>
      <w:r w:rsidR="007A49F3" w:rsidRPr="004A05C1">
        <w:rPr>
          <w:rFonts w:ascii="Calibri" w:eastAsia="Calibri" w:hAnsi="Calibri" w:cs="Calibri"/>
          <w:sz w:val="24"/>
          <w:szCs w:val="24"/>
        </w:rPr>
        <w:t xml:space="preserve">provide the user with a </w:t>
      </w:r>
      <w:r w:rsidR="007A49F3" w:rsidRPr="004A05C1">
        <w:rPr>
          <w:rFonts w:ascii="Calibri" w:eastAsia="Calibri" w:hAnsi="Calibri" w:cs="Calibri"/>
          <w:i/>
          <w:iCs/>
          <w:sz w:val="24"/>
          <w:szCs w:val="24"/>
        </w:rPr>
        <w:t>fake hash</w:t>
      </w:r>
      <w:r w:rsidR="007A49F3" w:rsidRPr="004A05C1">
        <w:rPr>
          <w:rFonts w:ascii="Calibri" w:eastAsia="Calibri" w:hAnsi="Calibri" w:cs="Calibri"/>
          <w:sz w:val="24"/>
          <w:szCs w:val="24"/>
        </w:rPr>
        <w:t xml:space="preserve">, i.e., hash of </w:t>
      </w:r>
      <w:r w:rsidR="000416E7" w:rsidRPr="004A05C1">
        <w:rPr>
          <w:rFonts w:ascii="Calibri" w:eastAsia="Calibri" w:hAnsi="Calibri" w:cs="Calibri"/>
          <w:sz w:val="24"/>
          <w:szCs w:val="24"/>
        </w:rPr>
        <w:t xml:space="preserve">the </w:t>
      </w:r>
      <w:r w:rsidR="000416E7" w:rsidRPr="004A05C1">
        <w:rPr>
          <w:rFonts w:ascii="Calibri" w:eastAsia="Calibri" w:hAnsi="Calibri" w:cs="Calibri"/>
          <w:i/>
          <w:iCs/>
          <w:sz w:val="24"/>
          <w:szCs w:val="24"/>
        </w:rPr>
        <w:t>malware</w:t>
      </w:r>
      <w:r w:rsidR="00742CA2" w:rsidRPr="004A05C1">
        <w:rPr>
          <w:rFonts w:ascii="Calibri" w:eastAsia="Calibri" w:hAnsi="Calibri" w:cs="Calibri"/>
          <w:sz w:val="24"/>
          <w:szCs w:val="24"/>
        </w:rPr>
        <w:t>.</w:t>
      </w:r>
      <w:r w:rsidR="000416E7"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="00072A7B" w:rsidRPr="004A05C1">
        <w:rPr>
          <w:rFonts w:ascii="Calibri" w:eastAsia="Calibri" w:hAnsi="Calibri" w:cs="Calibri"/>
          <w:sz w:val="24"/>
          <w:szCs w:val="24"/>
        </w:rPr>
        <w:t xml:space="preserve">Also, the hash can only be provided </w:t>
      </w:r>
      <w:r w:rsidR="008C36D4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after </w:t>
      </w:r>
      <w:r w:rsidR="008C36D4" w:rsidRPr="004A05C1">
        <w:rPr>
          <w:rFonts w:ascii="Calibri" w:eastAsia="Calibri" w:hAnsi="Calibri" w:cs="Calibri"/>
          <w:sz w:val="24"/>
          <w:szCs w:val="24"/>
        </w:rPr>
        <w:t xml:space="preserve">the program is ready; </w:t>
      </w:r>
      <w:proofErr w:type="gramStart"/>
      <w:r w:rsidR="008C36D4" w:rsidRPr="004A05C1">
        <w:rPr>
          <w:rFonts w:ascii="Calibri" w:eastAsia="Calibri" w:hAnsi="Calibri" w:cs="Calibri"/>
          <w:sz w:val="24"/>
          <w:szCs w:val="24"/>
        </w:rPr>
        <w:t>so</w:t>
      </w:r>
      <w:proofErr w:type="gramEnd"/>
      <w:r w:rsidR="008C36D4" w:rsidRPr="004A05C1">
        <w:rPr>
          <w:rFonts w:ascii="Calibri" w:eastAsia="Calibri" w:hAnsi="Calibri" w:cs="Calibri"/>
          <w:sz w:val="24"/>
          <w:szCs w:val="24"/>
        </w:rPr>
        <w:t xml:space="preserve"> this mechanism</w:t>
      </w:r>
      <w:r w:rsidR="00FE40D2" w:rsidRPr="004A05C1">
        <w:rPr>
          <w:rFonts w:ascii="Calibri" w:eastAsia="Calibri" w:hAnsi="Calibri" w:cs="Calibri"/>
          <w:sz w:val="24"/>
          <w:szCs w:val="24"/>
        </w:rPr>
        <w:t xml:space="preserve"> does not allow us to ensure </w:t>
      </w:r>
      <w:r w:rsidR="00FE40D2" w:rsidRPr="004A05C1">
        <w:rPr>
          <w:rFonts w:ascii="Calibri" w:eastAsia="Calibri" w:hAnsi="Calibri" w:cs="Calibri"/>
          <w:i/>
          <w:iCs/>
          <w:sz w:val="24"/>
          <w:szCs w:val="24"/>
        </w:rPr>
        <w:t>authenticity</w:t>
      </w:r>
      <w:r w:rsidR="00FE6FE1" w:rsidRPr="004A05C1">
        <w:rPr>
          <w:rFonts w:ascii="Calibri" w:eastAsia="Calibri" w:hAnsi="Calibri" w:cs="Calibri"/>
          <w:sz w:val="24"/>
          <w:szCs w:val="24"/>
        </w:rPr>
        <w:t xml:space="preserve">, only </w:t>
      </w:r>
      <w:r w:rsidR="00FE6FE1" w:rsidRPr="004A05C1">
        <w:rPr>
          <w:rFonts w:ascii="Calibri" w:eastAsia="Calibri" w:hAnsi="Calibri" w:cs="Calibri"/>
          <w:i/>
          <w:iCs/>
          <w:sz w:val="24"/>
          <w:szCs w:val="24"/>
        </w:rPr>
        <w:t>integrity</w:t>
      </w:r>
      <w:r w:rsidR="00973890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00973890" w:rsidRPr="004A05C1">
        <w:rPr>
          <w:rFonts w:ascii="Calibri" w:eastAsia="Calibri" w:hAnsi="Calibri" w:cs="Calibri"/>
          <w:sz w:val="24"/>
          <w:szCs w:val="24"/>
        </w:rPr>
        <w:t>(verify the software against a known hash value)</w:t>
      </w:r>
      <w:r w:rsidR="00FE6FE1" w:rsidRPr="004A05C1">
        <w:rPr>
          <w:rFonts w:ascii="Calibri" w:eastAsia="Calibri" w:hAnsi="Calibri" w:cs="Calibri"/>
          <w:sz w:val="24"/>
          <w:szCs w:val="24"/>
        </w:rPr>
        <w:t>.</w:t>
      </w:r>
      <w:r w:rsidR="00FE40D2"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="00932F2C" w:rsidRPr="004A05C1">
        <w:rPr>
          <w:rFonts w:ascii="Calibri" w:eastAsia="Calibri" w:hAnsi="Calibri" w:cs="Calibri"/>
          <w:sz w:val="24"/>
          <w:szCs w:val="24"/>
        </w:rPr>
        <w:t>Fortunately, cryptography also provides tool</w:t>
      </w:r>
      <w:r w:rsidR="00973890" w:rsidRPr="004A05C1">
        <w:rPr>
          <w:rFonts w:ascii="Calibri" w:eastAsia="Calibri" w:hAnsi="Calibri" w:cs="Calibri"/>
          <w:sz w:val="24"/>
          <w:szCs w:val="24"/>
        </w:rPr>
        <w:t>s</w:t>
      </w:r>
      <w:r w:rsidR="00932F2C" w:rsidRPr="004A05C1">
        <w:rPr>
          <w:rFonts w:ascii="Calibri" w:eastAsia="Calibri" w:hAnsi="Calibri" w:cs="Calibri"/>
          <w:sz w:val="24"/>
          <w:szCs w:val="24"/>
        </w:rPr>
        <w:t xml:space="preserve"> to ensure authenticity</w:t>
      </w:r>
      <w:r w:rsidR="00ED4FE0" w:rsidRPr="004A05C1">
        <w:rPr>
          <w:rFonts w:ascii="Calibri" w:eastAsia="Calibri" w:hAnsi="Calibri" w:cs="Calibri"/>
          <w:sz w:val="24"/>
          <w:szCs w:val="24"/>
        </w:rPr>
        <w:t xml:space="preserve">; </w:t>
      </w:r>
      <w:r w:rsidR="00973890" w:rsidRPr="004A05C1">
        <w:rPr>
          <w:rFonts w:ascii="Calibri" w:eastAsia="Calibri" w:hAnsi="Calibri" w:cs="Calibri"/>
          <w:sz w:val="24"/>
          <w:szCs w:val="24"/>
        </w:rPr>
        <w:t>the most important</w:t>
      </w:r>
      <w:r w:rsidR="00ED4FE0" w:rsidRPr="004A05C1">
        <w:rPr>
          <w:rFonts w:ascii="Calibri" w:eastAsia="Calibri" w:hAnsi="Calibri" w:cs="Calibri"/>
          <w:sz w:val="24"/>
          <w:szCs w:val="24"/>
        </w:rPr>
        <w:t xml:space="preserve"> of these would be</w:t>
      </w:r>
      <w:r w:rsidR="00932F2C"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="00932F2C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digital signatures. </w:t>
      </w:r>
    </w:p>
    <w:p w14:paraId="79676897" w14:textId="77777777" w:rsidR="00932F2C" w:rsidRPr="004A05C1" w:rsidRDefault="00932F2C" w:rsidP="004A5B7D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860F732" w14:textId="16722151" w:rsidR="00D73EE0" w:rsidRPr="004A05C1" w:rsidRDefault="008F4C1D" w:rsidP="004A5B7D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4A05C1">
        <w:rPr>
          <w:rFonts w:ascii="Calibri" w:eastAsia="Calibri" w:hAnsi="Calibri" w:cs="Calibri"/>
          <w:sz w:val="24"/>
          <w:szCs w:val="24"/>
        </w:rPr>
        <w:t xml:space="preserve">Digital signatures use </w:t>
      </w:r>
      <w:r w:rsidRPr="004A05C1">
        <w:rPr>
          <w:rFonts w:ascii="Calibri" w:eastAsia="Calibri" w:hAnsi="Calibri" w:cs="Calibri"/>
          <w:i/>
          <w:iCs/>
          <w:sz w:val="24"/>
          <w:szCs w:val="24"/>
        </w:rPr>
        <w:t>a pair of keys</w:t>
      </w:r>
      <w:r w:rsidR="00332B1D" w:rsidRPr="004A05C1">
        <w:rPr>
          <w:rFonts w:ascii="Calibri" w:eastAsia="Calibri" w:hAnsi="Calibri" w:cs="Calibri"/>
          <w:sz w:val="24"/>
          <w:szCs w:val="24"/>
        </w:rPr>
        <w:t xml:space="preserve">; such a pair is generated by a party that wishes to </w:t>
      </w:r>
      <w:r w:rsidR="0012244E" w:rsidRPr="004A05C1">
        <w:rPr>
          <w:rFonts w:ascii="Calibri" w:eastAsia="Calibri" w:hAnsi="Calibri" w:cs="Calibri"/>
          <w:sz w:val="24"/>
          <w:szCs w:val="24"/>
        </w:rPr>
        <w:t>sign files</w:t>
      </w:r>
      <w:r w:rsidR="00DF408D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. </w:t>
      </w:r>
      <w:r w:rsidR="0012244E" w:rsidRPr="004A05C1">
        <w:rPr>
          <w:rFonts w:ascii="Calibri" w:eastAsia="Calibri" w:hAnsi="Calibri" w:cs="Calibri"/>
          <w:sz w:val="24"/>
          <w:szCs w:val="24"/>
        </w:rPr>
        <w:t>One</w:t>
      </w:r>
      <w:r w:rsidR="00DF408D" w:rsidRPr="004A05C1">
        <w:rPr>
          <w:rFonts w:ascii="Calibri" w:eastAsia="Calibri" w:hAnsi="Calibri" w:cs="Calibri"/>
          <w:sz w:val="24"/>
          <w:szCs w:val="24"/>
        </w:rPr>
        <w:t xml:space="preserve"> key</w:t>
      </w:r>
      <w:r w:rsidR="0012244E" w:rsidRPr="004A05C1">
        <w:rPr>
          <w:rFonts w:ascii="Calibri" w:eastAsia="Calibri" w:hAnsi="Calibri" w:cs="Calibri"/>
          <w:sz w:val="24"/>
          <w:szCs w:val="24"/>
        </w:rPr>
        <w:t xml:space="preserve"> is used by the signer</w:t>
      </w:r>
      <w:r w:rsidR="008E1C97" w:rsidRPr="004A05C1">
        <w:rPr>
          <w:rFonts w:ascii="Calibri" w:eastAsia="Calibri" w:hAnsi="Calibri" w:cs="Calibri"/>
          <w:sz w:val="24"/>
          <w:szCs w:val="24"/>
        </w:rPr>
        <w:t xml:space="preserve">, to </w:t>
      </w:r>
      <w:r w:rsidR="008E1C97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sign </w:t>
      </w:r>
      <w:r w:rsidR="008E1C97" w:rsidRPr="004A05C1">
        <w:rPr>
          <w:rFonts w:ascii="Calibri" w:eastAsia="Calibri" w:hAnsi="Calibri" w:cs="Calibri"/>
          <w:sz w:val="24"/>
          <w:szCs w:val="24"/>
        </w:rPr>
        <w:t xml:space="preserve">files; therefore, this key must be kept </w:t>
      </w:r>
      <w:r w:rsidR="008E1C97" w:rsidRPr="004A05C1">
        <w:rPr>
          <w:rFonts w:ascii="Calibri" w:eastAsia="Calibri" w:hAnsi="Calibri" w:cs="Calibri"/>
          <w:i/>
          <w:iCs/>
          <w:sz w:val="24"/>
          <w:szCs w:val="24"/>
        </w:rPr>
        <w:t>private</w:t>
      </w:r>
      <w:r w:rsidR="00137FF1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. </w:t>
      </w:r>
      <w:r w:rsidR="00137FF1" w:rsidRPr="004A05C1">
        <w:rPr>
          <w:rFonts w:ascii="Calibri" w:eastAsia="Calibri" w:hAnsi="Calibri" w:cs="Calibri"/>
          <w:sz w:val="24"/>
          <w:szCs w:val="24"/>
        </w:rPr>
        <w:t xml:space="preserve">The other key is </w:t>
      </w:r>
      <w:r w:rsidR="00D73EE0" w:rsidRPr="004A05C1">
        <w:rPr>
          <w:rFonts w:ascii="Calibri" w:eastAsia="Calibri" w:hAnsi="Calibri" w:cs="Calibri"/>
          <w:sz w:val="24"/>
          <w:szCs w:val="24"/>
        </w:rPr>
        <w:t xml:space="preserve">made </w:t>
      </w:r>
      <w:r w:rsidR="00D73EE0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public. </w:t>
      </w:r>
      <w:r w:rsidR="00FF6841" w:rsidRPr="004A05C1">
        <w:rPr>
          <w:rFonts w:ascii="Calibri" w:eastAsia="Calibri" w:hAnsi="Calibri" w:cs="Calibri"/>
          <w:sz w:val="24"/>
          <w:szCs w:val="24"/>
        </w:rPr>
        <w:t xml:space="preserve">Such schemes, that use a pair of matching keys, one public and one private, are called </w:t>
      </w:r>
      <w:r w:rsidR="00925753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public key cryptographic schemes. </w:t>
      </w:r>
    </w:p>
    <w:p w14:paraId="2112DDD7" w14:textId="77777777" w:rsidR="0019423C" w:rsidRPr="004A05C1" w:rsidRDefault="0019423C" w:rsidP="004A5B7D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FD8AC92" w14:textId="0CB629F0" w:rsidR="0019423C" w:rsidRPr="004A05C1" w:rsidRDefault="002E2764" w:rsidP="004A5B7D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A05C1">
        <w:rPr>
          <w:rFonts w:ascii="Calibri" w:eastAsia="Calibri" w:hAnsi="Calibri" w:cs="Calibri"/>
          <w:sz w:val="24"/>
          <w:szCs w:val="24"/>
        </w:rPr>
        <w:t>As you will find in the documentation</w:t>
      </w:r>
      <w:r w:rsidR="00925753" w:rsidRPr="004A05C1">
        <w:rPr>
          <w:rFonts w:ascii="Calibri" w:eastAsia="Calibri" w:hAnsi="Calibri" w:cs="Calibri"/>
          <w:sz w:val="24"/>
          <w:szCs w:val="24"/>
        </w:rPr>
        <w:t xml:space="preserve"> (of </w:t>
      </w:r>
      <w:proofErr w:type="spellStart"/>
      <w:r w:rsidR="00925753" w:rsidRPr="004A05C1">
        <w:rPr>
          <w:rFonts w:ascii="Calibri" w:eastAsia="Calibri" w:hAnsi="Calibri" w:cs="Calibri"/>
          <w:sz w:val="24"/>
          <w:szCs w:val="24"/>
        </w:rPr>
        <w:t>PyCryptodome</w:t>
      </w:r>
      <w:proofErr w:type="spellEnd"/>
      <w:r w:rsidR="00925753" w:rsidRPr="004A05C1">
        <w:rPr>
          <w:rFonts w:ascii="Calibri" w:eastAsia="Calibri" w:hAnsi="Calibri" w:cs="Calibri"/>
          <w:sz w:val="24"/>
          <w:szCs w:val="24"/>
        </w:rPr>
        <w:t xml:space="preserve"> or of Cryptography)</w:t>
      </w:r>
      <w:r w:rsidRPr="004A05C1">
        <w:rPr>
          <w:rFonts w:ascii="Calibri" w:eastAsia="Calibri" w:hAnsi="Calibri" w:cs="Calibri"/>
          <w:sz w:val="24"/>
          <w:szCs w:val="24"/>
        </w:rPr>
        <w:t xml:space="preserve">, </w:t>
      </w:r>
      <w:r w:rsidR="001F06A5" w:rsidRPr="004A05C1">
        <w:rPr>
          <w:rFonts w:ascii="Calibri" w:eastAsia="Calibri" w:hAnsi="Calibri" w:cs="Calibri"/>
          <w:sz w:val="24"/>
          <w:szCs w:val="24"/>
        </w:rPr>
        <w:t>to</w:t>
      </w:r>
      <w:r w:rsidR="00774394" w:rsidRPr="004A05C1">
        <w:rPr>
          <w:rFonts w:ascii="Calibri" w:eastAsia="Calibri" w:hAnsi="Calibri" w:cs="Calibri"/>
          <w:sz w:val="24"/>
          <w:szCs w:val="24"/>
        </w:rPr>
        <w:t xml:space="preserve"> sign and to</w:t>
      </w:r>
      <w:r w:rsidR="001F06A5"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="00774394" w:rsidRPr="004A05C1">
        <w:rPr>
          <w:rFonts w:ascii="Calibri" w:eastAsia="Calibri" w:hAnsi="Calibri" w:cs="Calibri"/>
          <w:sz w:val="24"/>
          <w:szCs w:val="24"/>
        </w:rPr>
        <w:t>verify a signature</w:t>
      </w:r>
      <w:r w:rsidR="001F06A5" w:rsidRPr="004A05C1">
        <w:rPr>
          <w:rFonts w:ascii="Calibri" w:eastAsia="Calibri" w:hAnsi="Calibri" w:cs="Calibri"/>
          <w:sz w:val="24"/>
          <w:szCs w:val="24"/>
        </w:rPr>
        <w:t xml:space="preserve">, </w:t>
      </w:r>
      <w:r w:rsidR="00C91B70" w:rsidRPr="004A05C1">
        <w:rPr>
          <w:rFonts w:ascii="Calibri" w:eastAsia="Calibri" w:hAnsi="Calibri" w:cs="Calibri"/>
          <w:sz w:val="24"/>
          <w:szCs w:val="24"/>
        </w:rPr>
        <w:t>you need to specify</w:t>
      </w:r>
      <w:r w:rsidR="004F503C" w:rsidRPr="004A05C1">
        <w:rPr>
          <w:rFonts w:ascii="Calibri" w:eastAsia="Calibri" w:hAnsi="Calibri" w:cs="Calibri"/>
          <w:sz w:val="24"/>
          <w:szCs w:val="24"/>
        </w:rPr>
        <w:t xml:space="preserve"> a hash function; the reason is that </w:t>
      </w:r>
      <w:r w:rsidR="00534293" w:rsidRPr="004A05C1">
        <w:rPr>
          <w:rFonts w:ascii="Calibri" w:eastAsia="Calibri" w:hAnsi="Calibri" w:cs="Calibri"/>
          <w:sz w:val="24"/>
          <w:szCs w:val="24"/>
        </w:rPr>
        <w:t>it is much more efficient to sign</w:t>
      </w:r>
      <w:r w:rsidR="00774394" w:rsidRPr="004A05C1">
        <w:rPr>
          <w:rFonts w:ascii="Calibri" w:eastAsia="Calibri" w:hAnsi="Calibri" w:cs="Calibri"/>
          <w:sz w:val="24"/>
          <w:szCs w:val="24"/>
        </w:rPr>
        <w:t xml:space="preserve"> (and</w:t>
      </w:r>
      <w:r w:rsidR="00390499" w:rsidRPr="004A05C1">
        <w:rPr>
          <w:rFonts w:ascii="Calibri" w:eastAsia="Calibri" w:hAnsi="Calibri" w:cs="Calibri"/>
          <w:sz w:val="24"/>
          <w:szCs w:val="24"/>
        </w:rPr>
        <w:t xml:space="preserve"> verify)</w:t>
      </w:r>
      <w:r w:rsidR="00534293" w:rsidRPr="004A05C1">
        <w:rPr>
          <w:rFonts w:ascii="Calibri" w:eastAsia="Calibri" w:hAnsi="Calibri" w:cs="Calibri"/>
          <w:sz w:val="24"/>
          <w:szCs w:val="24"/>
        </w:rPr>
        <w:t xml:space="preserve"> the (short) hash of a message, rather than using a public-key signature algorithm directly </w:t>
      </w:r>
      <w:r w:rsidR="00390499" w:rsidRPr="004A05C1">
        <w:rPr>
          <w:rFonts w:ascii="Calibri" w:eastAsia="Calibri" w:hAnsi="Calibri" w:cs="Calibri"/>
          <w:sz w:val="24"/>
          <w:szCs w:val="24"/>
        </w:rPr>
        <w:t xml:space="preserve">on the entire message </w:t>
      </w:r>
      <w:r w:rsidR="00534293" w:rsidRPr="004A05C1">
        <w:rPr>
          <w:rFonts w:ascii="Calibri" w:eastAsia="Calibri" w:hAnsi="Calibri" w:cs="Calibri"/>
          <w:sz w:val="24"/>
          <w:szCs w:val="24"/>
        </w:rPr>
        <w:t xml:space="preserve">(without hash). </w:t>
      </w:r>
      <w:r w:rsidR="007F0E17" w:rsidRPr="004A05C1">
        <w:rPr>
          <w:rFonts w:ascii="Calibri" w:eastAsia="Calibri" w:hAnsi="Calibri" w:cs="Calibri"/>
          <w:sz w:val="24"/>
          <w:szCs w:val="24"/>
        </w:rPr>
        <w:t>We use the RSA sign</w:t>
      </w:r>
      <w:r w:rsidR="00CD19E1" w:rsidRPr="004A05C1">
        <w:rPr>
          <w:rFonts w:ascii="Calibri" w:eastAsia="Calibri" w:hAnsi="Calibri" w:cs="Calibri"/>
          <w:sz w:val="24"/>
          <w:szCs w:val="24"/>
        </w:rPr>
        <w:t xml:space="preserve">ature algorithm and the SHA-256 hash function. </w:t>
      </w:r>
    </w:p>
    <w:p w14:paraId="58A1C821" w14:textId="77777777" w:rsidR="00857E56" w:rsidRPr="004A05C1" w:rsidRDefault="00857E56" w:rsidP="004A5B7D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F37863D" w14:textId="16524940" w:rsidR="00381E34" w:rsidRPr="004A05C1" w:rsidRDefault="00B85889" w:rsidP="00CE519B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A05C1">
        <w:rPr>
          <w:rFonts w:ascii="Calibri" w:eastAsia="Calibri" w:hAnsi="Calibri" w:cs="Calibri"/>
          <w:sz w:val="24"/>
          <w:szCs w:val="24"/>
        </w:rPr>
        <w:t xml:space="preserve">File </w:t>
      </w:r>
      <w:r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Q3pk.pem </w:t>
      </w:r>
      <w:r w:rsidRPr="004A05C1">
        <w:rPr>
          <w:rFonts w:ascii="Calibri" w:eastAsia="Calibri" w:hAnsi="Calibri" w:cs="Calibri"/>
          <w:sz w:val="24"/>
          <w:szCs w:val="24"/>
        </w:rPr>
        <w:t>i</w:t>
      </w:r>
      <w:r w:rsidR="003266C5" w:rsidRPr="004A05C1">
        <w:rPr>
          <w:rFonts w:ascii="Calibri" w:eastAsia="Calibri" w:hAnsi="Calibri" w:cs="Calibri"/>
          <w:sz w:val="24"/>
          <w:szCs w:val="24"/>
        </w:rPr>
        <w:t xml:space="preserve">n directory </w:t>
      </w:r>
      <w:r w:rsidR="003266C5" w:rsidRPr="004A05C1">
        <w:rPr>
          <w:rFonts w:ascii="Calibri" w:eastAsia="Calibri" w:hAnsi="Calibri" w:cs="Calibri"/>
          <w:i/>
          <w:iCs/>
          <w:sz w:val="24"/>
          <w:szCs w:val="24"/>
        </w:rPr>
        <w:t>Lab3</w:t>
      </w:r>
      <w:r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000D760A" w:rsidRPr="004A05C1">
        <w:rPr>
          <w:rFonts w:ascii="Calibri" w:eastAsia="Calibri" w:hAnsi="Calibri" w:cs="Calibri"/>
          <w:sz w:val="24"/>
          <w:szCs w:val="24"/>
        </w:rPr>
        <w:t xml:space="preserve">the public key used by the legitimate software vendor </w:t>
      </w:r>
      <w:r w:rsidR="0014015E" w:rsidRPr="004A05C1">
        <w:rPr>
          <w:rFonts w:ascii="Calibri" w:eastAsia="Calibri" w:hAnsi="Calibri" w:cs="Calibri"/>
          <w:sz w:val="24"/>
          <w:szCs w:val="24"/>
        </w:rPr>
        <w:t xml:space="preserve">to sign </w:t>
      </w:r>
      <w:r w:rsidR="00ED57D2" w:rsidRPr="004A05C1">
        <w:rPr>
          <w:rFonts w:ascii="Calibri" w:eastAsia="Calibri" w:hAnsi="Calibri" w:cs="Calibri"/>
          <w:sz w:val="24"/>
          <w:szCs w:val="24"/>
        </w:rPr>
        <w:t>programs.</w:t>
      </w:r>
      <w:r w:rsidR="000D760A"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="00ED57D2" w:rsidRPr="004A05C1">
        <w:rPr>
          <w:rFonts w:ascii="Calibri" w:eastAsia="Calibri" w:hAnsi="Calibri" w:cs="Calibri"/>
          <w:sz w:val="24"/>
          <w:szCs w:val="24"/>
        </w:rPr>
        <w:t xml:space="preserve">In sub-directory </w:t>
      </w:r>
      <w:r w:rsidR="00ED57D2" w:rsidRPr="004A05C1">
        <w:rPr>
          <w:rFonts w:ascii="Calibri" w:eastAsia="Calibri" w:hAnsi="Calibri" w:cs="Calibri"/>
          <w:i/>
          <w:iCs/>
          <w:sz w:val="24"/>
          <w:szCs w:val="24"/>
        </w:rPr>
        <w:t>Q3</w:t>
      </w:r>
      <w:r w:rsidR="00CE519B" w:rsidRPr="004A05C1">
        <w:rPr>
          <w:rFonts w:ascii="Calibri" w:eastAsia="Calibri" w:hAnsi="Calibri" w:cs="Calibri"/>
          <w:i/>
          <w:iCs/>
          <w:sz w:val="24"/>
          <w:szCs w:val="24"/>
        </w:rPr>
        <w:t>files</w:t>
      </w:r>
      <w:r w:rsidR="00ED57D2"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="004461C4" w:rsidRPr="004A05C1">
        <w:rPr>
          <w:rFonts w:ascii="Calibri" w:eastAsia="Calibri" w:hAnsi="Calibri" w:cs="Calibri"/>
          <w:sz w:val="24"/>
          <w:szCs w:val="24"/>
        </w:rPr>
        <w:t>you’ll find several program files</w:t>
      </w:r>
      <w:r w:rsidR="00F076F4" w:rsidRPr="004A05C1">
        <w:rPr>
          <w:rFonts w:ascii="Calibri" w:eastAsia="Calibri" w:hAnsi="Calibri" w:cs="Calibri"/>
          <w:sz w:val="24"/>
          <w:szCs w:val="24"/>
        </w:rPr>
        <w:t xml:space="preserve">, each with the (supposed) signature. </w:t>
      </w:r>
      <w:r w:rsidR="1AACC20C" w:rsidRPr="004A05C1">
        <w:rPr>
          <w:rFonts w:ascii="Calibri" w:eastAsia="Calibri" w:hAnsi="Calibri" w:cs="Calibri"/>
          <w:sz w:val="24"/>
          <w:szCs w:val="24"/>
        </w:rPr>
        <w:t xml:space="preserve">Note: the signature was created using </w:t>
      </w:r>
      <w:hyperlink r:id="rId7">
        <w:r w:rsidR="3315BC60" w:rsidRPr="004A05C1">
          <w:rPr>
            <w:rStyle w:val="Hyperlink"/>
            <w:rFonts w:ascii="Calibri" w:eastAsia="Calibri" w:hAnsi="Calibri" w:cs="Calibri"/>
            <w:sz w:val="24"/>
            <w:szCs w:val="24"/>
          </w:rPr>
          <w:t>PKCS#1 v1.5 (RSA)</w:t>
        </w:r>
      </w:hyperlink>
      <w:r w:rsidR="008C1A36" w:rsidRPr="004A05C1">
        <w:rPr>
          <w:rFonts w:ascii="Calibri" w:eastAsia="Calibri" w:hAnsi="Calibri" w:cs="Calibri"/>
          <w:sz w:val="24"/>
          <w:szCs w:val="24"/>
        </w:rPr>
        <w:t xml:space="preserve"> with SHA-256. Y</w:t>
      </w:r>
      <w:r w:rsidR="3315BC60" w:rsidRPr="004A05C1">
        <w:rPr>
          <w:rFonts w:ascii="Calibri" w:eastAsia="Calibri" w:hAnsi="Calibri" w:cs="Calibri"/>
          <w:sz w:val="24"/>
          <w:szCs w:val="24"/>
        </w:rPr>
        <w:t>ou may find these two links helpful</w:t>
      </w:r>
      <w:r w:rsidR="486D49ED" w:rsidRPr="004A05C1">
        <w:rPr>
          <w:rFonts w:ascii="Calibri" w:eastAsia="Calibri" w:hAnsi="Calibri" w:cs="Calibri"/>
          <w:sz w:val="24"/>
          <w:szCs w:val="24"/>
        </w:rPr>
        <w:t>; check</w:t>
      </w:r>
      <w:r w:rsidR="3315BC60" w:rsidRPr="004A05C1">
        <w:rPr>
          <w:rFonts w:ascii="Calibri" w:eastAsia="Calibri" w:hAnsi="Calibri" w:cs="Calibri"/>
          <w:sz w:val="24"/>
          <w:szCs w:val="24"/>
        </w:rPr>
        <w:t xml:space="preserve"> </w:t>
      </w:r>
      <w:hyperlink r:id="rId8">
        <w:r w:rsidR="3315BC60" w:rsidRPr="004A05C1">
          <w:rPr>
            <w:rStyle w:val="Hyperlink"/>
            <w:rFonts w:ascii="Calibri" w:eastAsia="Calibri" w:hAnsi="Calibri" w:cs="Calibri"/>
            <w:sz w:val="24"/>
            <w:szCs w:val="24"/>
          </w:rPr>
          <w:t>link</w:t>
        </w:r>
        <w:r w:rsidR="37CAFCA3" w:rsidRPr="004A05C1">
          <w:rPr>
            <w:rStyle w:val="Hyperlink"/>
            <w:rFonts w:ascii="Calibri" w:eastAsia="Calibri" w:hAnsi="Calibri" w:cs="Calibri"/>
            <w:sz w:val="24"/>
            <w:szCs w:val="24"/>
          </w:rPr>
          <w:t>1</w:t>
        </w:r>
      </w:hyperlink>
      <w:r w:rsidR="3315BC60" w:rsidRPr="004A05C1">
        <w:rPr>
          <w:rFonts w:ascii="Calibri" w:eastAsia="Calibri" w:hAnsi="Calibri" w:cs="Calibri"/>
          <w:sz w:val="24"/>
          <w:szCs w:val="24"/>
        </w:rPr>
        <w:t xml:space="preserve"> and </w:t>
      </w:r>
      <w:hyperlink r:id="rId9">
        <w:r w:rsidR="62061281" w:rsidRPr="004A05C1">
          <w:rPr>
            <w:rStyle w:val="Hyperlink"/>
            <w:rFonts w:ascii="Calibri" w:eastAsia="Calibri" w:hAnsi="Calibri" w:cs="Calibri"/>
            <w:sz w:val="24"/>
            <w:szCs w:val="24"/>
          </w:rPr>
          <w:t>link2</w:t>
        </w:r>
      </w:hyperlink>
      <w:r w:rsidR="3315BC60" w:rsidRPr="004A05C1">
        <w:rPr>
          <w:rFonts w:ascii="Calibri" w:eastAsia="Calibri" w:hAnsi="Calibri" w:cs="Calibri"/>
          <w:sz w:val="24"/>
          <w:szCs w:val="24"/>
        </w:rPr>
        <w:t xml:space="preserve">. </w:t>
      </w:r>
    </w:p>
    <w:p w14:paraId="50E7C252" w14:textId="0E1753DA" w:rsidR="00381E34" w:rsidRPr="004A05C1" w:rsidRDefault="00381E34" w:rsidP="004A5B7D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49F2975" w14:textId="23E0EA8A" w:rsidR="009A34E1" w:rsidRPr="004A05C1" w:rsidRDefault="00485214" w:rsidP="008C1A36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A05C1">
        <w:rPr>
          <w:rFonts w:ascii="Calibri" w:eastAsia="Calibri" w:hAnsi="Calibri" w:cs="Calibri"/>
          <w:sz w:val="24"/>
          <w:szCs w:val="24"/>
        </w:rPr>
        <w:t>W</w:t>
      </w:r>
      <w:r w:rsidR="0082116D" w:rsidRPr="004A05C1">
        <w:rPr>
          <w:rFonts w:ascii="Calibri" w:eastAsia="Calibri" w:hAnsi="Calibri" w:cs="Calibri"/>
          <w:sz w:val="24"/>
          <w:szCs w:val="24"/>
        </w:rPr>
        <w:t>rite an efficient program</w:t>
      </w:r>
      <w:r w:rsidR="008C1A36" w:rsidRPr="004A05C1">
        <w:rPr>
          <w:rFonts w:ascii="Calibri" w:eastAsia="Calibri" w:hAnsi="Calibri" w:cs="Calibri"/>
          <w:sz w:val="24"/>
          <w:szCs w:val="24"/>
        </w:rPr>
        <w:t xml:space="preserve">, </w:t>
      </w:r>
      <w:r w:rsidR="008C1A36" w:rsidRPr="004A05C1">
        <w:rPr>
          <w:rFonts w:ascii="Calibri" w:eastAsia="Calibri" w:hAnsi="Calibri" w:cs="Calibri"/>
          <w:i/>
          <w:iCs/>
          <w:sz w:val="24"/>
          <w:szCs w:val="24"/>
        </w:rPr>
        <w:t>Q3.py</w:t>
      </w:r>
      <w:r w:rsidR="008C1A36" w:rsidRPr="004A05C1">
        <w:rPr>
          <w:rFonts w:ascii="Calibri" w:eastAsia="Calibri" w:hAnsi="Calibri" w:cs="Calibri"/>
          <w:sz w:val="24"/>
          <w:szCs w:val="24"/>
        </w:rPr>
        <w:t>,</w:t>
      </w:r>
      <w:r w:rsidR="0082116D"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="009A34E1" w:rsidRPr="004A05C1">
        <w:rPr>
          <w:rFonts w:ascii="Calibri" w:eastAsia="Calibri" w:hAnsi="Calibri" w:cs="Calibri"/>
          <w:sz w:val="24"/>
          <w:szCs w:val="24"/>
        </w:rPr>
        <w:t xml:space="preserve">that will find which of these files is correctly signed. </w:t>
      </w:r>
      <w:ins w:id="26" w:author="Connor Rickermann" w:date="2022-10-03T10:10:00Z">
        <w:r w:rsidR="00E71F4D">
          <w:rPr>
            <w:rFonts w:ascii="Calibri" w:eastAsia="Calibri" w:hAnsi="Calibri" w:cs="Calibri"/>
            <w:sz w:val="24"/>
            <w:szCs w:val="24"/>
          </w:rPr>
          <w:t>There will be at least one, but there could be more.</w:t>
        </w:r>
      </w:ins>
    </w:p>
    <w:p w14:paraId="334C9381" w14:textId="77777777" w:rsidR="009A34E1" w:rsidRPr="004A05C1" w:rsidRDefault="009A34E1" w:rsidP="009A34E1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BC39B66" w14:textId="522DDBAD" w:rsidR="009A34E1" w:rsidRPr="004A05C1" w:rsidRDefault="008C1A36" w:rsidP="009A34E1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Submit in </w:t>
      </w:r>
      <w:proofErr w:type="spellStart"/>
      <w:r w:rsidRPr="004A05C1">
        <w:rPr>
          <w:rFonts w:ascii="Calibri" w:eastAsia="Calibri" w:hAnsi="Calibri" w:cs="Calibri"/>
          <w:b/>
          <w:bCs/>
          <w:sz w:val="24"/>
          <w:szCs w:val="24"/>
        </w:rPr>
        <w:t>HuskyCT</w:t>
      </w:r>
      <w:proofErr w:type="spellEnd"/>
      <w:r w:rsidRPr="004A05C1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="009A34E1" w:rsidRPr="004A05C1">
        <w:rPr>
          <w:rFonts w:ascii="Calibri" w:eastAsia="Calibri" w:hAnsi="Calibri" w:cs="Calibri"/>
          <w:sz w:val="24"/>
          <w:szCs w:val="24"/>
        </w:rPr>
        <w:t>your program</w:t>
      </w:r>
      <w:r w:rsidRPr="004A05C1">
        <w:rPr>
          <w:rFonts w:ascii="Calibri" w:eastAsia="Calibri" w:hAnsi="Calibri" w:cs="Calibri"/>
          <w:sz w:val="24"/>
          <w:szCs w:val="24"/>
        </w:rPr>
        <w:t xml:space="preserve"> and</w:t>
      </w:r>
      <w:r w:rsidR="009A34E1" w:rsidRPr="004A05C1">
        <w:rPr>
          <w:rFonts w:ascii="Calibri" w:eastAsia="Calibri" w:hAnsi="Calibri" w:cs="Calibri"/>
          <w:sz w:val="24"/>
          <w:szCs w:val="24"/>
        </w:rPr>
        <w:t xml:space="preserve"> its output</w:t>
      </w:r>
      <w:r w:rsidRPr="004A05C1">
        <w:rPr>
          <w:rFonts w:ascii="Calibri" w:eastAsia="Calibri" w:hAnsi="Calibri" w:cs="Calibri"/>
          <w:sz w:val="24"/>
          <w:szCs w:val="24"/>
        </w:rPr>
        <w:t xml:space="preserve"> (names of</w:t>
      </w:r>
      <w:r w:rsidR="009A34E1" w:rsidRPr="004A05C1">
        <w:rPr>
          <w:rFonts w:ascii="Calibri" w:eastAsia="Calibri" w:hAnsi="Calibri" w:cs="Calibri"/>
          <w:sz w:val="24"/>
          <w:szCs w:val="24"/>
        </w:rPr>
        <w:t xml:space="preserve"> </w:t>
      </w:r>
      <w:r w:rsidRPr="004A05C1">
        <w:rPr>
          <w:rFonts w:ascii="Calibri" w:eastAsia="Calibri" w:hAnsi="Calibri" w:cs="Calibri"/>
          <w:sz w:val="24"/>
          <w:szCs w:val="24"/>
        </w:rPr>
        <w:t>well-signed</w:t>
      </w:r>
      <w:r w:rsidR="009A34E1" w:rsidRPr="004A05C1">
        <w:rPr>
          <w:rFonts w:ascii="Calibri" w:eastAsia="Calibri" w:hAnsi="Calibri" w:cs="Calibri"/>
          <w:sz w:val="24"/>
          <w:szCs w:val="24"/>
        </w:rPr>
        <w:t xml:space="preserve"> program file</w:t>
      </w:r>
      <w:r w:rsidR="00A27A07" w:rsidRPr="004A05C1">
        <w:rPr>
          <w:rFonts w:ascii="Calibri" w:eastAsia="Calibri" w:hAnsi="Calibri" w:cs="Calibri"/>
          <w:sz w:val="24"/>
          <w:szCs w:val="24"/>
        </w:rPr>
        <w:t>(s)</w:t>
      </w:r>
      <w:r w:rsidRPr="004A05C1">
        <w:rPr>
          <w:rFonts w:ascii="Calibri" w:eastAsia="Calibri" w:hAnsi="Calibri" w:cs="Calibri"/>
          <w:sz w:val="24"/>
          <w:szCs w:val="24"/>
        </w:rPr>
        <w:t>)</w:t>
      </w:r>
      <w:r w:rsidR="009A34E1" w:rsidRPr="004A05C1">
        <w:rPr>
          <w:rFonts w:ascii="Calibri" w:eastAsia="Calibri" w:hAnsi="Calibri" w:cs="Calibri"/>
          <w:sz w:val="24"/>
          <w:szCs w:val="24"/>
        </w:rPr>
        <w:t xml:space="preserve">. </w:t>
      </w:r>
    </w:p>
    <w:p w14:paraId="14A171AF" w14:textId="3D934C5E" w:rsidR="35439B15" w:rsidRDefault="008C1A36" w:rsidP="008C1A36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ins w:id="27" w:author="Herzberg, Amir" w:date="2022-09-17T09:49:00Z"/>
          <w:rFonts w:ascii="Calibri" w:eastAsia="Calibri" w:hAnsi="Calibri" w:cs="Calibri"/>
          <w:i/>
          <w:iCs/>
          <w:sz w:val="24"/>
          <w:szCs w:val="24"/>
        </w:rPr>
      </w:pPr>
      <w:r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Save in directory </w:t>
      </w:r>
      <w:r w:rsidRPr="004A05C1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Lab3/Solutions: </w:t>
      </w:r>
      <w:r w:rsidRPr="004A05C1">
        <w:rPr>
          <w:rFonts w:ascii="Calibri" w:eastAsia="Calibri" w:hAnsi="Calibri" w:cs="Calibri"/>
          <w:sz w:val="24"/>
          <w:szCs w:val="24"/>
        </w:rPr>
        <w:t xml:space="preserve">the program Q3.py, and a file </w:t>
      </w:r>
      <w:r w:rsidRPr="004A05C1">
        <w:rPr>
          <w:rFonts w:ascii="Calibri" w:eastAsia="Calibri" w:hAnsi="Calibri" w:cs="Calibri"/>
          <w:i/>
          <w:iCs/>
          <w:sz w:val="24"/>
          <w:szCs w:val="24"/>
        </w:rPr>
        <w:t>Q3a</w:t>
      </w:r>
      <w:r w:rsidRPr="004A05C1">
        <w:rPr>
          <w:rFonts w:ascii="Calibri" w:eastAsia="Calibri" w:hAnsi="Calibri" w:cs="Calibri"/>
          <w:sz w:val="24"/>
          <w:szCs w:val="24"/>
        </w:rPr>
        <w:t>, containing the name(s) of the matching file(s) (one name in each line)</w:t>
      </w:r>
      <w:r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. </w:t>
      </w:r>
    </w:p>
    <w:p w14:paraId="5BE9A975" w14:textId="77777777" w:rsidR="00B72F91" w:rsidRDefault="00B72F91" w:rsidP="008C1A36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ins w:id="28" w:author="Herzberg, Amir" w:date="2022-09-17T09:49:00Z"/>
          <w:rFonts w:ascii="Calibri" w:eastAsia="Calibri" w:hAnsi="Calibri" w:cs="Calibri"/>
          <w:i/>
          <w:iCs/>
          <w:sz w:val="24"/>
          <w:szCs w:val="24"/>
        </w:rPr>
      </w:pPr>
    </w:p>
    <w:p w14:paraId="614DC07C" w14:textId="3FFEE79E" w:rsidR="00B72F91" w:rsidRPr="005B6520" w:rsidRDefault="005B6520" w:rsidP="00DF4851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ins w:id="29" w:author="Herzberg, Amir" w:date="2022-09-17T09:49:00Z">
        <w:r w:rsidRPr="00584544">
          <w:rPr>
            <w:rFonts w:ascii="Calibri" w:eastAsia="Calibri" w:hAnsi="Calibri" w:cs="Calibri"/>
            <w:b/>
            <w:bCs/>
            <w:i/>
            <w:iCs/>
            <w:sz w:val="24"/>
            <w:szCs w:val="24"/>
            <w:rPrChange w:id="30" w:author="Herzberg, Amir" w:date="2022-09-17T10:07:00Z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rPrChange>
          </w:rPr>
          <w:t>Extra:</w:t>
        </w:r>
      </w:ins>
      <w:ins w:id="31" w:author="Herzberg, Amir" w:date="2022-09-17T09:50:00Z">
        <w:r>
          <w:rPr>
            <w:rFonts w:ascii="Calibri" w:eastAsia="Calibri" w:hAnsi="Calibri" w:cs="Calibri"/>
            <w:i/>
            <w:iCs/>
            <w:sz w:val="24"/>
            <w:szCs w:val="24"/>
          </w:rPr>
          <w:t xml:space="preserve"> </w:t>
        </w:r>
        <w:r>
          <w:rPr>
            <w:rFonts w:ascii="Calibri" w:eastAsia="Calibri" w:hAnsi="Calibri" w:cs="Calibri"/>
            <w:sz w:val="24"/>
            <w:szCs w:val="24"/>
          </w:rPr>
          <w:t xml:space="preserve">we recommend you experiment a bit to </w:t>
        </w:r>
        <w:r w:rsidR="00024B72">
          <w:rPr>
            <w:rFonts w:ascii="Calibri" w:eastAsia="Calibri" w:hAnsi="Calibri" w:cs="Calibri"/>
            <w:sz w:val="24"/>
            <w:szCs w:val="24"/>
          </w:rPr>
          <w:t>get a feeling for the efficiency difference between signatures and hashing</w:t>
        </w:r>
      </w:ins>
      <w:ins w:id="32" w:author="Herzberg, Amir" w:date="2022-09-17T10:06:00Z">
        <w:r w:rsidR="00403618">
          <w:rPr>
            <w:rFonts w:ascii="Calibri" w:eastAsia="Calibri" w:hAnsi="Calibri" w:cs="Calibri"/>
            <w:sz w:val="24"/>
            <w:szCs w:val="24"/>
          </w:rPr>
          <w:t>, and to better understa</w:t>
        </w:r>
      </w:ins>
      <w:ins w:id="33" w:author="Herzberg, Amir" w:date="2022-09-17T10:07:00Z">
        <w:r w:rsidR="00403618">
          <w:rPr>
            <w:rFonts w:ascii="Calibri" w:eastAsia="Calibri" w:hAnsi="Calibri" w:cs="Calibri"/>
            <w:sz w:val="24"/>
            <w:szCs w:val="24"/>
          </w:rPr>
          <w:t>nd why the signature function hashes the file before signing it</w:t>
        </w:r>
      </w:ins>
      <w:ins w:id="34" w:author="Herzberg, Amir" w:date="2022-09-17T09:50:00Z">
        <w:r w:rsidR="00024B72">
          <w:rPr>
            <w:rFonts w:ascii="Calibri" w:eastAsia="Calibri" w:hAnsi="Calibri" w:cs="Calibri"/>
            <w:sz w:val="24"/>
            <w:szCs w:val="24"/>
          </w:rPr>
          <w:t xml:space="preserve">. </w:t>
        </w:r>
      </w:ins>
      <w:ins w:id="35" w:author="Herzberg, Amir" w:date="2022-09-17T09:55:00Z">
        <w:r w:rsidR="00A428D9">
          <w:rPr>
            <w:rFonts w:ascii="Calibri" w:eastAsia="Calibri" w:hAnsi="Calibri" w:cs="Calibri"/>
            <w:sz w:val="24"/>
            <w:szCs w:val="24"/>
          </w:rPr>
          <w:t xml:space="preserve">Most </w:t>
        </w:r>
        <w:r w:rsidR="00D12486">
          <w:rPr>
            <w:rFonts w:ascii="Calibri" w:eastAsia="Calibri" w:hAnsi="Calibri" w:cs="Calibri"/>
            <w:sz w:val="24"/>
            <w:szCs w:val="24"/>
          </w:rPr>
          <w:t xml:space="preserve">cryptographic libraries allow you to </w:t>
        </w:r>
      </w:ins>
      <w:ins w:id="36" w:author="Herzberg, Amir" w:date="2022-09-17T10:03:00Z">
        <w:r w:rsidR="007347D6">
          <w:rPr>
            <w:rFonts w:ascii="Calibri" w:eastAsia="Calibri" w:hAnsi="Calibri" w:cs="Calibri"/>
            <w:sz w:val="24"/>
            <w:szCs w:val="24"/>
          </w:rPr>
          <w:t xml:space="preserve">generate and use </w:t>
        </w:r>
        <w:r w:rsidR="006B4A84">
          <w:rPr>
            <w:rFonts w:ascii="Calibri" w:eastAsia="Calibri" w:hAnsi="Calibri" w:cs="Calibri"/>
            <w:sz w:val="24"/>
            <w:szCs w:val="24"/>
          </w:rPr>
          <w:t>keys of different lengths. So, compare the times to generate keys of different lengths (</w:t>
        </w:r>
        <w:proofErr w:type="spellStart"/>
        <w:r w:rsidR="006B4A84">
          <w:rPr>
            <w:rFonts w:ascii="Calibri" w:eastAsia="Calibri" w:hAnsi="Calibri" w:cs="Calibri"/>
            <w:sz w:val="24"/>
            <w:szCs w:val="24"/>
          </w:rPr>
          <w:t>e.g</w:t>
        </w:r>
        <w:proofErr w:type="spellEnd"/>
        <w:r w:rsidR="006B4A84">
          <w:rPr>
            <w:rFonts w:ascii="Calibri" w:eastAsia="Calibri" w:hAnsi="Calibri" w:cs="Calibri"/>
            <w:sz w:val="24"/>
            <w:szCs w:val="24"/>
          </w:rPr>
          <w:t>, 102</w:t>
        </w:r>
      </w:ins>
      <w:ins w:id="37" w:author="Herzberg, Amir" w:date="2022-09-17T10:04:00Z">
        <w:r w:rsidR="006B4A84">
          <w:rPr>
            <w:rFonts w:ascii="Calibri" w:eastAsia="Calibri" w:hAnsi="Calibri" w:cs="Calibri"/>
            <w:sz w:val="24"/>
            <w:szCs w:val="24"/>
          </w:rPr>
          <w:t>4 bits and 2048 bits)</w:t>
        </w:r>
        <w:r w:rsidR="00B610BE">
          <w:rPr>
            <w:rFonts w:ascii="Calibri" w:eastAsia="Calibri" w:hAnsi="Calibri" w:cs="Calibri"/>
            <w:sz w:val="24"/>
            <w:szCs w:val="24"/>
          </w:rPr>
          <w:t xml:space="preserve">, and to sign and verify signatures using keys of these different lengths. </w:t>
        </w:r>
      </w:ins>
      <w:ins w:id="38" w:author="Herzberg, Amir" w:date="2022-09-17T10:05:00Z">
        <w:r w:rsidR="00CB3A49">
          <w:rPr>
            <w:rFonts w:ascii="Calibri" w:eastAsia="Calibri" w:hAnsi="Calibri" w:cs="Calibri"/>
            <w:sz w:val="24"/>
            <w:szCs w:val="24"/>
          </w:rPr>
          <w:t>Consider the implications, if</w:t>
        </w:r>
      </w:ins>
      <w:ins w:id="39" w:author="Herzberg, Amir" w:date="2022-09-17T10:06:00Z">
        <w:r w:rsidR="00DF4851">
          <w:rPr>
            <w:rFonts w:ascii="Calibri" w:eastAsia="Calibri" w:hAnsi="Calibri" w:cs="Calibri"/>
            <w:sz w:val="24"/>
            <w:szCs w:val="24"/>
          </w:rPr>
          <w:t xml:space="preserve"> the signature function you used did not apply hashing, but used keys as long as the file being hashed. </w:t>
        </w:r>
      </w:ins>
      <w:ins w:id="40" w:author="Herzberg, Amir" w:date="2022-09-17T10:05:00Z">
        <w:r w:rsidR="00DF4851">
          <w:rPr>
            <w:rFonts w:ascii="Calibri" w:eastAsia="Calibri" w:hAnsi="Calibri" w:cs="Calibri"/>
            <w:sz w:val="24"/>
            <w:szCs w:val="24"/>
          </w:rPr>
          <w:t xml:space="preserve"> </w:t>
        </w:r>
      </w:ins>
    </w:p>
    <w:p w14:paraId="26AA31B7" w14:textId="477771D7" w:rsidR="35439B15" w:rsidRPr="004A05C1" w:rsidRDefault="35439B15" w:rsidP="35439B15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sz w:val="24"/>
          <w:szCs w:val="24"/>
        </w:rPr>
      </w:pPr>
    </w:p>
    <w:p w14:paraId="5FC3B055" w14:textId="77777777" w:rsidR="00D73EE0" w:rsidRPr="004A05C1" w:rsidRDefault="00D73EE0" w:rsidP="004A5B7D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i/>
          <w:iCs/>
          <w:sz w:val="24"/>
          <w:szCs w:val="24"/>
        </w:rPr>
      </w:pPr>
    </w:p>
    <w:p w14:paraId="6FA3D9F7" w14:textId="2FD054AA" w:rsidR="004F5C7C" w:rsidRPr="004A05C1" w:rsidRDefault="00076B8F" w:rsidP="00832947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>Question 4 (10 points):</w:t>
      </w:r>
      <w:r w:rsidR="004F5C7C" w:rsidRPr="004A05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F5C7C" w:rsidRPr="004A05C1">
        <w:rPr>
          <w:rFonts w:ascii="Times New Roman" w:eastAsia="Times New Roman" w:hAnsi="Times New Roman" w:cs="Times New Roman"/>
          <w:sz w:val="24"/>
          <w:szCs w:val="24"/>
        </w:rPr>
        <w:t>In th</w:t>
      </w:r>
      <w:r w:rsidR="005334B5" w:rsidRPr="004A05C1">
        <w:rPr>
          <w:rFonts w:ascii="Times New Roman" w:eastAsia="Times New Roman" w:hAnsi="Times New Roman" w:cs="Times New Roman"/>
          <w:sz w:val="24"/>
          <w:szCs w:val="24"/>
        </w:rPr>
        <w:t xml:space="preserve">e rest of this lab, we </w:t>
      </w:r>
      <w:r w:rsidR="00890937" w:rsidRPr="004A05C1">
        <w:rPr>
          <w:rFonts w:ascii="Times New Roman" w:eastAsia="Times New Roman" w:hAnsi="Times New Roman" w:cs="Times New Roman"/>
          <w:sz w:val="24"/>
          <w:szCs w:val="24"/>
        </w:rPr>
        <w:t xml:space="preserve">study the abuse of cryptography by </w:t>
      </w:r>
      <w:r w:rsidR="00890937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ransomware. </w:t>
      </w:r>
      <w:r w:rsidR="00890937" w:rsidRPr="004A05C1">
        <w:rPr>
          <w:rFonts w:ascii="Times New Roman" w:eastAsia="Times New Roman" w:hAnsi="Times New Roman" w:cs="Times New Roman"/>
          <w:sz w:val="24"/>
          <w:szCs w:val="24"/>
        </w:rPr>
        <w:t xml:space="preserve">Ransomware </w:t>
      </w:r>
      <w:r w:rsidR="0042253B" w:rsidRPr="004A05C1">
        <w:rPr>
          <w:rFonts w:ascii="Times New Roman" w:eastAsia="Times New Roman" w:hAnsi="Times New Roman" w:cs="Times New Roman"/>
          <w:sz w:val="24"/>
          <w:szCs w:val="24"/>
        </w:rPr>
        <w:t xml:space="preserve">encrypts the user files, and requires the user to pay </w:t>
      </w:r>
      <w:r w:rsidR="68F488A3" w:rsidRPr="004A05C1">
        <w:rPr>
          <w:rFonts w:ascii="Times New Roman" w:eastAsia="Times New Roman" w:hAnsi="Times New Roman" w:cs="Times New Roman"/>
          <w:sz w:val="24"/>
          <w:szCs w:val="24"/>
        </w:rPr>
        <w:t>'</w:t>
      </w:r>
      <w:r w:rsidR="0042253B" w:rsidRPr="004A05C1">
        <w:rPr>
          <w:rFonts w:ascii="Times New Roman" w:eastAsia="Times New Roman" w:hAnsi="Times New Roman" w:cs="Times New Roman"/>
          <w:sz w:val="24"/>
          <w:szCs w:val="24"/>
        </w:rPr>
        <w:t>ransom</w:t>
      </w:r>
      <w:r w:rsidR="640064BB" w:rsidRPr="004A05C1">
        <w:rPr>
          <w:rFonts w:ascii="Times New Roman" w:eastAsia="Times New Roman" w:hAnsi="Times New Roman" w:cs="Times New Roman"/>
          <w:sz w:val="24"/>
          <w:szCs w:val="24"/>
        </w:rPr>
        <w:t>'</w:t>
      </w:r>
      <w:r w:rsidR="009B5A65" w:rsidRPr="004A05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F7B51" w:rsidRPr="004A05C1">
        <w:rPr>
          <w:rFonts w:ascii="Times New Roman" w:eastAsia="Times New Roman" w:hAnsi="Times New Roman" w:cs="Times New Roman"/>
          <w:sz w:val="24"/>
          <w:szCs w:val="24"/>
        </w:rPr>
        <w:t xml:space="preserve">with the promise of sending back the decryption key or program. </w:t>
      </w:r>
    </w:p>
    <w:p w14:paraId="2DA55D2C" w14:textId="77777777" w:rsidR="007A5C0C" w:rsidRPr="004A05C1" w:rsidRDefault="007A5C0C" w:rsidP="00076B8F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FA93EA" w14:textId="7F6BB8C5" w:rsidR="007A5C0C" w:rsidRPr="004A05C1" w:rsidRDefault="007A5C0C" w:rsidP="00076B8F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5C1">
        <w:rPr>
          <w:rFonts w:ascii="Times New Roman" w:eastAsia="Times New Roman" w:hAnsi="Times New Roman" w:cs="Times New Roman"/>
          <w:sz w:val="24"/>
          <w:szCs w:val="24"/>
        </w:rPr>
        <w:t xml:space="preserve">Look in the </w:t>
      </w:r>
      <w:r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Q4</w:t>
      </w:r>
      <w:r w:rsidR="00944F79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files</w:t>
      </w:r>
      <w:r w:rsidRPr="004A0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269D" w:rsidRPr="004A05C1">
        <w:rPr>
          <w:rFonts w:ascii="Times New Roman" w:eastAsia="Times New Roman" w:hAnsi="Times New Roman" w:cs="Times New Roman"/>
          <w:sz w:val="24"/>
          <w:szCs w:val="24"/>
        </w:rPr>
        <w:t xml:space="preserve">subdirectory of </w:t>
      </w:r>
      <w:r w:rsidR="0066269D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Lab3</w:t>
      </w:r>
      <w:r w:rsidRPr="004A05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B0A06" w:rsidRPr="004A05C1">
        <w:rPr>
          <w:rFonts w:ascii="Times New Roman" w:eastAsia="Times New Roman" w:hAnsi="Times New Roman" w:cs="Times New Roman"/>
          <w:sz w:val="24"/>
          <w:szCs w:val="24"/>
        </w:rPr>
        <w:t>This folder contains</w:t>
      </w:r>
      <w:r w:rsidR="00752970" w:rsidRPr="004A0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5518" w:rsidRPr="004A05C1">
        <w:rPr>
          <w:rFonts w:ascii="Times New Roman" w:eastAsia="Times New Roman" w:hAnsi="Times New Roman" w:cs="Times New Roman"/>
          <w:sz w:val="24"/>
          <w:szCs w:val="24"/>
        </w:rPr>
        <w:t>a file</w:t>
      </w:r>
      <w:r w:rsidR="00667C46" w:rsidRPr="004A0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347D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Encrypted </w:t>
      </w:r>
      <w:r w:rsidR="00385518" w:rsidRPr="004A05C1">
        <w:rPr>
          <w:rFonts w:ascii="Times New Roman" w:eastAsia="Times New Roman" w:hAnsi="Times New Roman" w:cs="Times New Roman"/>
          <w:sz w:val="24"/>
          <w:szCs w:val="24"/>
        </w:rPr>
        <w:t xml:space="preserve">which is the </w:t>
      </w:r>
      <w:r w:rsidR="00412973" w:rsidRPr="004A05C1">
        <w:rPr>
          <w:rFonts w:ascii="Times New Roman" w:eastAsia="Times New Roman" w:hAnsi="Times New Roman" w:cs="Times New Roman"/>
          <w:sz w:val="24"/>
          <w:szCs w:val="24"/>
        </w:rPr>
        <w:t xml:space="preserve">encryption of </w:t>
      </w:r>
      <w:r w:rsidR="00667C46" w:rsidRPr="004A05C1"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="36E68EB7" w:rsidRPr="004A05C1">
        <w:rPr>
          <w:rFonts w:ascii="Times New Roman" w:eastAsia="Times New Roman" w:hAnsi="Times New Roman" w:cs="Times New Roman"/>
          <w:sz w:val="24"/>
          <w:szCs w:val="24"/>
        </w:rPr>
        <w:t>'</w:t>
      </w:r>
      <w:r w:rsidR="00667C46" w:rsidRPr="004A05C1">
        <w:rPr>
          <w:rFonts w:ascii="Times New Roman" w:eastAsia="Times New Roman" w:hAnsi="Times New Roman" w:cs="Times New Roman"/>
          <w:sz w:val="24"/>
          <w:szCs w:val="24"/>
        </w:rPr>
        <w:t>plaintext</w:t>
      </w:r>
      <w:r w:rsidR="2F9D1BA5" w:rsidRPr="004A05C1">
        <w:rPr>
          <w:rFonts w:ascii="Times New Roman" w:eastAsia="Times New Roman" w:hAnsi="Times New Roman" w:cs="Times New Roman"/>
          <w:sz w:val="24"/>
          <w:szCs w:val="24"/>
        </w:rPr>
        <w:t>'</w:t>
      </w:r>
      <w:r w:rsidR="00412973" w:rsidRPr="004A05C1">
        <w:rPr>
          <w:rFonts w:ascii="Times New Roman" w:eastAsia="Times New Roman" w:hAnsi="Times New Roman" w:cs="Times New Roman"/>
          <w:sz w:val="24"/>
          <w:szCs w:val="24"/>
        </w:rPr>
        <w:t xml:space="preserve"> file by </w:t>
      </w:r>
      <w:r w:rsidR="005B0E07" w:rsidRPr="004A05C1">
        <w:rPr>
          <w:rFonts w:ascii="Times New Roman" w:eastAsia="Times New Roman" w:hAnsi="Times New Roman" w:cs="Times New Roman"/>
          <w:sz w:val="24"/>
          <w:szCs w:val="24"/>
        </w:rPr>
        <w:t>a</w:t>
      </w:r>
      <w:r w:rsidR="00412973" w:rsidRPr="004A0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79E6" w:rsidRPr="004A05C1">
        <w:rPr>
          <w:rFonts w:ascii="Times New Roman" w:eastAsia="Times New Roman" w:hAnsi="Times New Roman" w:cs="Times New Roman"/>
          <w:sz w:val="24"/>
          <w:szCs w:val="24"/>
        </w:rPr>
        <w:t>ransomware</w:t>
      </w:r>
      <w:r w:rsidR="005B0E07" w:rsidRPr="004A05C1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  <w:r w:rsidR="004979E6" w:rsidRPr="004A05C1">
        <w:rPr>
          <w:rFonts w:ascii="Times New Roman" w:eastAsia="Times New Roman" w:hAnsi="Times New Roman" w:cs="Times New Roman"/>
          <w:sz w:val="24"/>
          <w:szCs w:val="24"/>
        </w:rPr>
        <w:t>.</w:t>
      </w:r>
      <w:r w:rsidR="005B0E07" w:rsidRPr="004A05C1">
        <w:rPr>
          <w:rFonts w:ascii="Times New Roman" w:eastAsia="Times New Roman" w:hAnsi="Times New Roman" w:cs="Times New Roman"/>
          <w:sz w:val="24"/>
          <w:szCs w:val="24"/>
        </w:rPr>
        <w:t xml:space="preserve"> Luckily, you are also given the ransomware program,</w:t>
      </w:r>
      <w:r w:rsidR="005C119A" w:rsidRPr="004A0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19A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R4.py</w:t>
      </w:r>
      <w:r w:rsidR="005C119A" w:rsidRPr="004A05C1">
        <w:rPr>
          <w:rFonts w:ascii="Times New Roman" w:eastAsia="Times New Roman" w:hAnsi="Times New Roman" w:cs="Times New Roman"/>
          <w:sz w:val="24"/>
          <w:szCs w:val="24"/>
        </w:rPr>
        <w:t xml:space="preserve">, which is conveniently written in Python; this is not likely to be the case with real ransomware, of course! </w:t>
      </w:r>
    </w:p>
    <w:p w14:paraId="1200A283" w14:textId="77777777" w:rsidR="00316272" w:rsidRPr="004A05C1" w:rsidRDefault="00316272" w:rsidP="00076B8F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657B40" w14:textId="19FDCB24" w:rsidR="00316272" w:rsidRPr="004A05C1" w:rsidRDefault="00316272" w:rsidP="00076B8F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5C1">
        <w:rPr>
          <w:rFonts w:ascii="Times New Roman" w:eastAsia="Times New Roman" w:hAnsi="Times New Roman" w:cs="Times New Roman"/>
          <w:sz w:val="24"/>
          <w:szCs w:val="24"/>
        </w:rPr>
        <w:t xml:space="preserve">You are further lucky since it is relatively easy for you to </w:t>
      </w:r>
      <w:r w:rsidR="00C301C1" w:rsidRPr="004A05C1">
        <w:rPr>
          <w:rFonts w:ascii="Times New Roman" w:eastAsia="Times New Roman" w:hAnsi="Times New Roman" w:cs="Times New Roman"/>
          <w:sz w:val="24"/>
          <w:szCs w:val="24"/>
        </w:rPr>
        <w:t xml:space="preserve">understand </w:t>
      </w:r>
      <w:r w:rsidR="00C301C1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R4.py</w:t>
      </w:r>
      <w:r w:rsidR="00D95E67" w:rsidRPr="004A05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12300" w:rsidRPr="004A05C1">
        <w:rPr>
          <w:rFonts w:ascii="Times New Roman" w:eastAsia="Times New Roman" w:hAnsi="Times New Roman" w:cs="Times New Roman"/>
          <w:sz w:val="24"/>
          <w:szCs w:val="24"/>
        </w:rPr>
        <w:t xml:space="preserve">This would allow you to write </w:t>
      </w:r>
      <w:r w:rsidR="00490DDF" w:rsidRPr="004A05C1">
        <w:rPr>
          <w:rFonts w:ascii="Times New Roman" w:eastAsia="Times New Roman" w:hAnsi="Times New Roman" w:cs="Times New Roman"/>
          <w:sz w:val="24"/>
          <w:szCs w:val="24"/>
        </w:rPr>
        <w:t>the corresponding decryption program, D4.py</w:t>
      </w:r>
      <w:r w:rsidR="00AD0C48" w:rsidRPr="004A05C1">
        <w:rPr>
          <w:rFonts w:ascii="Times New Roman" w:eastAsia="Times New Roman" w:hAnsi="Times New Roman" w:cs="Times New Roman"/>
          <w:sz w:val="24"/>
          <w:szCs w:val="24"/>
        </w:rPr>
        <w:t xml:space="preserve">, that will recover the original contents of </w:t>
      </w:r>
      <w:r w:rsidR="00AD0C48" w:rsidRPr="004A05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="00667C46" w:rsidRPr="004A05C1">
        <w:rPr>
          <w:rFonts w:ascii="Times New Roman" w:eastAsia="Times New Roman" w:hAnsi="Times New Roman" w:cs="Times New Roman"/>
          <w:sz w:val="24"/>
          <w:szCs w:val="24"/>
        </w:rPr>
        <w:t xml:space="preserve">plaintext </w:t>
      </w:r>
      <w:r w:rsidR="00AD0C48" w:rsidRPr="004A05C1"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667C46" w:rsidRPr="004A0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0C48" w:rsidRPr="004A05C1">
        <w:rPr>
          <w:rFonts w:ascii="Times New Roman" w:eastAsia="Times New Roman" w:hAnsi="Times New Roman" w:cs="Times New Roman"/>
          <w:sz w:val="24"/>
          <w:szCs w:val="24"/>
        </w:rPr>
        <w:t>encrypted by the ransomware</w:t>
      </w:r>
      <w:r w:rsidR="0061675D" w:rsidRPr="004A05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27742" w:rsidRPr="004A05C1">
        <w:rPr>
          <w:rFonts w:ascii="Times New Roman" w:eastAsia="Times New Roman" w:hAnsi="Times New Roman" w:cs="Times New Roman"/>
          <w:sz w:val="24"/>
          <w:szCs w:val="24"/>
        </w:rPr>
        <w:t xml:space="preserve">The main reason that allows you to </w:t>
      </w:r>
      <w:r w:rsidR="004608FE" w:rsidRPr="004A05C1">
        <w:rPr>
          <w:rFonts w:ascii="Times New Roman" w:eastAsia="Times New Roman" w:hAnsi="Times New Roman" w:cs="Times New Roman"/>
          <w:sz w:val="24"/>
          <w:szCs w:val="24"/>
        </w:rPr>
        <w:t>write D4.py is that this ransomware (</w:t>
      </w:r>
      <w:r w:rsidR="001314E5" w:rsidRPr="004A05C1">
        <w:rPr>
          <w:rFonts w:ascii="Times New Roman" w:eastAsia="Times New Roman" w:hAnsi="Times New Roman" w:cs="Times New Roman"/>
          <w:sz w:val="24"/>
          <w:szCs w:val="24"/>
        </w:rPr>
        <w:t xml:space="preserve">R4.py) uses a </w:t>
      </w:r>
      <w:r w:rsidR="001314E5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symmetric (shared key) cryptosystem, </w:t>
      </w:r>
      <w:r w:rsidR="4C958F78" w:rsidRPr="004A05C1">
        <w:rPr>
          <w:rFonts w:ascii="Times New Roman" w:eastAsia="Times New Roman" w:hAnsi="Times New Roman" w:cs="Times New Roman"/>
          <w:sz w:val="24"/>
          <w:szCs w:val="24"/>
        </w:rPr>
        <w:t>specifically</w:t>
      </w:r>
      <w:r w:rsidR="00334601" w:rsidRPr="004A05C1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="00996432" w:rsidRPr="004A05C1">
        <w:rPr>
          <w:rFonts w:ascii="Times New Roman" w:eastAsia="Times New Roman" w:hAnsi="Times New Roman" w:cs="Times New Roman"/>
          <w:sz w:val="24"/>
          <w:szCs w:val="24"/>
        </w:rPr>
        <w:t>widely used</w:t>
      </w:r>
      <w:r w:rsidR="00334601" w:rsidRPr="004A05C1">
        <w:rPr>
          <w:rFonts w:ascii="Times New Roman" w:eastAsia="Times New Roman" w:hAnsi="Times New Roman" w:cs="Times New Roman"/>
          <w:sz w:val="24"/>
          <w:szCs w:val="24"/>
        </w:rPr>
        <w:t xml:space="preserve"> AES block cipher, in the</w:t>
      </w:r>
      <w:r w:rsidR="00EB731A" w:rsidRPr="004A05C1">
        <w:rPr>
          <w:rFonts w:ascii="Times New Roman" w:eastAsia="Times New Roman" w:hAnsi="Times New Roman" w:cs="Times New Roman"/>
          <w:sz w:val="24"/>
          <w:szCs w:val="24"/>
        </w:rPr>
        <w:t xml:space="preserve"> CBC mode. In all symmetric (shared key) cryptosystems, </w:t>
      </w:r>
      <w:r w:rsidR="001314E5" w:rsidRPr="004A05C1">
        <w:rPr>
          <w:rFonts w:ascii="Times New Roman" w:eastAsia="Times New Roman" w:hAnsi="Times New Roman" w:cs="Times New Roman"/>
          <w:sz w:val="24"/>
          <w:szCs w:val="24"/>
        </w:rPr>
        <w:t xml:space="preserve">the encryption key </w:t>
      </w:r>
      <w:r w:rsidR="000D5128" w:rsidRPr="004A05C1">
        <w:rPr>
          <w:rFonts w:ascii="Times New Roman" w:eastAsia="Times New Roman" w:hAnsi="Times New Roman" w:cs="Times New Roman"/>
          <w:sz w:val="24"/>
          <w:szCs w:val="24"/>
        </w:rPr>
        <w:t>(used by R4.py) is the same as the decryption key (which must be used by D4.py).</w:t>
      </w:r>
      <w:r w:rsidR="001314E5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F277FF" w:rsidRPr="004A05C1">
        <w:rPr>
          <w:rFonts w:ascii="Times New Roman" w:eastAsia="Times New Roman" w:hAnsi="Times New Roman" w:cs="Times New Roman"/>
          <w:sz w:val="24"/>
          <w:szCs w:val="24"/>
        </w:rPr>
        <w:t xml:space="preserve">So, in this case, you would be able to recover your file(s) – without paying the ransom! </w:t>
      </w:r>
      <w:r w:rsidR="005235AC" w:rsidRPr="004A05C1">
        <w:rPr>
          <w:rFonts w:ascii="Times New Roman" w:eastAsia="Times New Roman" w:hAnsi="Times New Roman" w:cs="Times New Roman"/>
          <w:sz w:val="24"/>
          <w:szCs w:val="24"/>
        </w:rPr>
        <w:t xml:space="preserve">Unfortunately, as we will soon see, </w:t>
      </w:r>
      <w:r w:rsidR="006B33F0" w:rsidRPr="004A05C1">
        <w:rPr>
          <w:rFonts w:ascii="Times New Roman" w:eastAsia="Times New Roman" w:hAnsi="Times New Roman" w:cs="Times New Roman"/>
          <w:sz w:val="24"/>
          <w:szCs w:val="24"/>
        </w:rPr>
        <w:t>real ransomware is typically much harder to remove…</w:t>
      </w:r>
    </w:p>
    <w:p w14:paraId="7762DFA2" w14:textId="77777777" w:rsidR="00F277FF" w:rsidRPr="004A05C1" w:rsidRDefault="00F277FF" w:rsidP="00076B8F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837CA0" w14:textId="5CA658A9" w:rsidR="00460527" w:rsidRPr="004A05C1" w:rsidRDefault="00460527" w:rsidP="00460527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Submit in </w:t>
      </w:r>
      <w:proofErr w:type="spellStart"/>
      <w:r w:rsidRPr="004A05C1">
        <w:rPr>
          <w:rFonts w:ascii="Calibri" w:eastAsia="Calibri" w:hAnsi="Calibri" w:cs="Calibri"/>
          <w:b/>
          <w:bCs/>
          <w:sz w:val="24"/>
          <w:szCs w:val="24"/>
        </w:rPr>
        <w:t>HuskyCT</w:t>
      </w:r>
      <w:proofErr w:type="spellEnd"/>
      <w:r w:rsidRPr="004A05C1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4A05C1">
        <w:rPr>
          <w:rFonts w:ascii="Calibri" w:eastAsia="Calibri" w:hAnsi="Calibri" w:cs="Calibri"/>
          <w:sz w:val="24"/>
          <w:szCs w:val="24"/>
        </w:rPr>
        <w:t xml:space="preserve"> your program (D4.py) and the</w:t>
      </w:r>
      <w:r w:rsidR="00AF2DD4" w:rsidRPr="004A05C1">
        <w:rPr>
          <w:rFonts w:ascii="Calibri" w:eastAsia="Calibri" w:hAnsi="Calibri" w:cs="Calibri"/>
          <w:sz w:val="24"/>
          <w:szCs w:val="24"/>
        </w:rPr>
        <w:t xml:space="preserve"> results of decrypting the </w:t>
      </w:r>
      <w:r w:rsidR="00AF2DD4" w:rsidRPr="004A05C1">
        <w:rPr>
          <w:rFonts w:ascii="Calibri" w:eastAsia="Calibri" w:hAnsi="Calibri" w:cs="Calibri"/>
          <w:i/>
          <w:iCs/>
          <w:sz w:val="24"/>
          <w:szCs w:val="24"/>
        </w:rPr>
        <w:t>Encrypted</w:t>
      </w:r>
      <w:r w:rsidR="00AF2DD4" w:rsidRPr="004A05C1">
        <w:rPr>
          <w:rFonts w:ascii="Calibri" w:eastAsia="Calibri" w:hAnsi="Calibri" w:cs="Calibri"/>
          <w:sz w:val="24"/>
          <w:szCs w:val="24"/>
        </w:rPr>
        <w:t xml:space="preserve"> file</w:t>
      </w:r>
      <w:r w:rsidRPr="004A05C1">
        <w:rPr>
          <w:rFonts w:ascii="Calibri" w:eastAsia="Calibri" w:hAnsi="Calibri" w:cs="Calibri"/>
          <w:sz w:val="24"/>
          <w:szCs w:val="24"/>
        </w:rPr>
        <w:t xml:space="preserve">. </w:t>
      </w:r>
    </w:p>
    <w:p w14:paraId="5C50EBCD" w14:textId="6E74C156" w:rsidR="00460527" w:rsidRPr="004A05C1" w:rsidRDefault="00460527" w:rsidP="00460527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Save in directory </w:t>
      </w:r>
      <w:r w:rsidRPr="004A05C1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Lab3/Solutions: </w:t>
      </w:r>
      <w:r w:rsidRPr="004A05C1">
        <w:rPr>
          <w:rFonts w:ascii="Calibri" w:eastAsia="Calibri" w:hAnsi="Calibri" w:cs="Calibri"/>
          <w:sz w:val="24"/>
          <w:szCs w:val="24"/>
        </w:rPr>
        <w:t xml:space="preserve">the program </w:t>
      </w:r>
      <w:r w:rsidR="00AF2DD4" w:rsidRPr="004A05C1">
        <w:rPr>
          <w:rFonts w:ascii="Calibri" w:eastAsia="Calibri" w:hAnsi="Calibri" w:cs="Calibri"/>
          <w:sz w:val="24"/>
          <w:szCs w:val="24"/>
        </w:rPr>
        <w:t>D4</w:t>
      </w:r>
      <w:r w:rsidRPr="004A05C1">
        <w:rPr>
          <w:rFonts w:ascii="Calibri" w:eastAsia="Calibri" w:hAnsi="Calibri" w:cs="Calibri"/>
          <w:sz w:val="24"/>
          <w:szCs w:val="24"/>
        </w:rPr>
        <w:t xml:space="preserve">.py, and a file </w:t>
      </w:r>
      <w:r w:rsidRPr="004A05C1">
        <w:rPr>
          <w:rFonts w:ascii="Calibri" w:eastAsia="Calibri" w:hAnsi="Calibri" w:cs="Calibri"/>
          <w:i/>
          <w:iCs/>
          <w:sz w:val="24"/>
          <w:szCs w:val="24"/>
        </w:rPr>
        <w:t>Q</w:t>
      </w:r>
      <w:r w:rsidR="00CB33F5" w:rsidRPr="004A05C1">
        <w:rPr>
          <w:rFonts w:ascii="Calibri" w:eastAsia="Calibri" w:hAnsi="Calibri" w:cs="Calibri"/>
          <w:i/>
          <w:iCs/>
          <w:sz w:val="24"/>
          <w:szCs w:val="24"/>
        </w:rPr>
        <w:t>4</w:t>
      </w:r>
      <w:r w:rsidRPr="004A05C1">
        <w:rPr>
          <w:rFonts w:ascii="Calibri" w:eastAsia="Calibri" w:hAnsi="Calibri" w:cs="Calibri"/>
          <w:i/>
          <w:iCs/>
          <w:sz w:val="24"/>
          <w:szCs w:val="24"/>
        </w:rPr>
        <w:t>a</w:t>
      </w:r>
      <w:r w:rsidRPr="004A05C1">
        <w:rPr>
          <w:rFonts w:ascii="Calibri" w:eastAsia="Calibri" w:hAnsi="Calibri" w:cs="Calibri"/>
          <w:sz w:val="24"/>
          <w:szCs w:val="24"/>
        </w:rPr>
        <w:t xml:space="preserve">, containing the </w:t>
      </w:r>
      <w:r w:rsidR="00CB33F5" w:rsidRPr="004A05C1">
        <w:rPr>
          <w:rFonts w:ascii="Calibri" w:eastAsia="Calibri" w:hAnsi="Calibri" w:cs="Calibri"/>
          <w:sz w:val="24"/>
          <w:szCs w:val="24"/>
        </w:rPr>
        <w:t xml:space="preserve">results of decrypting the </w:t>
      </w:r>
      <w:r w:rsidR="00CB33F5" w:rsidRPr="004A05C1">
        <w:rPr>
          <w:rFonts w:ascii="Calibri" w:eastAsia="Calibri" w:hAnsi="Calibri" w:cs="Calibri"/>
          <w:i/>
          <w:iCs/>
          <w:sz w:val="24"/>
          <w:szCs w:val="24"/>
        </w:rPr>
        <w:t>Encrypted</w:t>
      </w:r>
      <w:r w:rsidR="00CB33F5" w:rsidRPr="004A05C1">
        <w:rPr>
          <w:rFonts w:ascii="Calibri" w:eastAsia="Calibri" w:hAnsi="Calibri" w:cs="Calibri"/>
          <w:sz w:val="24"/>
          <w:szCs w:val="24"/>
        </w:rPr>
        <w:t xml:space="preserve"> file</w:t>
      </w:r>
      <w:r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. </w:t>
      </w:r>
    </w:p>
    <w:p w14:paraId="714EA7AD" w14:textId="77777777" w:rsidR="00460527" w:rsidRPr="004A05C1" w:rsidRDefault="00460527" w:rsidP="00F277FF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9908DA1" w14:textId="77777777" w:rsidR="00F277FF" w:rsidRPr="004A05C1" w:rsidRDefault="00F277FF" w:rsidP="00076B8F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B32E4F" w14:textId="629BDBC3" w:rsidR="000C4552" w:rsidRPr="004A05C1" w:rsidRDefault="00061286" w:rsidP="00061286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 xml:space="preserve">Question </w:t>
      </w:r>
      <w:r w:rsidR="004726CF"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>5</w:t>
      </w:r>
      <w:r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 xml:space="preserve"> (</w:t>
      </w:r>
      <w:r w:rsidR="00A6385E"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>2</w:t>
      </w:r>
      <w:r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>0 points):</w:t>
      </w:r>
      <w:r w:rsidRPr="004A05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726CF" w:rsidRPr="004A05C1">
        <w:rPr>
          <w:rFonts w:ascii="Times New Roman" w:eastAsia="Times New Roman" w:hAnsi="Times New Roman" w:cs="Times New Roman"/>
          <w:sz w:val="24"/>
          <w:szCs w:val="24"/>
        </w:rPr>
        <w:t>In this exercise</w:t>
      </w:r>
      <w:r w:rsidR="008D6028" w:rsidRPr="004A05C1">
        <w:rPr>
          <w:rFonts w:ascii="Times New Roman" w:eastAsia="Times New Roman" w:hAnsi="Times New Roman" w:cs="Times New Roman"/>
          <w:sz w:val="24"/>
          <w:szCs w:val="24"/>
        </w:rPr>
        <w:t xml:space="preserve"> (and the next)</w:t>
      </w:r>
      <w:r w:rsidR="004726CF" w:rsidRPr="004A05C1">
        <w:rPr>
          <w:rFonts w:ascii="Times New Roman" w:eastAsia="Times New Roman" w:hAnsi="Times New Roman" w:cs="Times New Roman"/>
          <w:sz w:val="24"/>
          <w:szCs w:val="24"/>
        </w:rPr>
        <w:t>, we have a similar task to the previous question, but a bit more challenging</w:t>
      </w:r>
      <w:r w:rsidRPr="004A05C1">
        <w:rPr>
          <w:rFonts w:ascii="Times New Roman" w:eastAsia="Times New Roman" w:hAnsi="Times New Roman" w:cs="Times New Roman"/>
          <w:sz w:val="24"/>
          <w:szCs w:val="24"/>
        </w:rPr>
        <w:t>.</w:t>
      </w:r>
      <w:r w:rsidR="004726CF" w:rsidRPr="004A0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7679" w:rsidRPr="004A05C1">
        <w:rPr>
          <w:rFonts w:ascii="Times New Roman" w:eastAsia="Times New Roman" w:hAnsi="Times New Roman" w:cs="Times New Roman"/>
          <w:sz w:val="24"/>
          <w:szCs w:val="24"/>
        </w:rPr>
        <w:t xml:space="preserve">Look in the </w:t>
      </w:r>
      <w:r w:rsidR="00157679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Q5</w:t>
      </w:r>
      <w:r w:rsidR="00495A4E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files</w:t>
      </w:r>
      <w:r w:rsidR="00157679" w:rsidRPr="004A0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5A4E" w:rsidRPr="004A05C1">
        <w:rPr>
          <w:rFonts w:ascii="Times New Roman" w:eastAsia="Times New Roman" w:hAnsi="Times New Roman" w:cs="Times New Roman"/>
          <w:sz w:val="24"/>
          <w:szCs w:val="24"/>
        </w:rPr>
        <w:t>subdirectory</w:t>
      </w:r>
      <w:r w:rsidR="00157679" w:rsidRPr="004A05C1">
        <w:rPr>
          <w:rFonts w:ascii="Times New Roman" w:eastAsia="Times New Roman" w:hAnsi="Times New Roman" w:cs="Times New Roman"/>
          <w:sz w:val="24"/>
          <w:szCs w:val="24"/>
        </w:rPr>
        <w:t xml:space="preserve"> and you will find the </w:t>
      </w:r>
      <w:r w:rsidR="000508CF" w:rsidRPr="004A05C1">
        <w:rPr>
          <w:rFonts w:ascii="Times New Roman" w:eastAsia="Times New Roman" w:hAnsi="Times New Roman" w:cs="Times New Roman"/>
          <w:sz w:val="24"/>
          <w:szCs w:val="24"/>
        </w:rPr>
        <w:t xml:space="preserve">R5.py </w:t>
      </w:r>
      <w:r w:rsidR="00667C46" w:rsidRPr="004A05C1">
        <w:rPr>
          <w:rFonts w:ascii="Times New Roman" w:eastAsia="Times New Roman" w:hAnsi="Times New Roman" w:cs="Times New Roman"/>
          <w:sz w:val="24"/>
          <w:szCs w:val="24"/>
        </w:rPr>
        <w:t xml:space="preserve">and encrypted </w:t>
      </w:r>
      <w:r w:rsidR="00537FA8" w:rsidRPr="004A05C1">
        <w:rPr>
          <w:rFonts w:ascii="Times New Roman" w:eastAsia="Times New Roman" w:hAnsi="Times New Roman" w:cs="Times New Roman"/>
          <w:sz w:val="24"/>
          <w:szCs w:val="24"/>
        </w:rPr>
        <w:t xml:space="preserve">content </w:t>
      </w:r>
      <w:r w:rsidR="000508CF" w:rsidRPr="004A05C1">
        <w:rPr>
          <w:rFonts w:ascii="Times New Roman" w:eastAsia="Times New Roman" w:hAnsi="Times New Roman" w:cs="Times New Roman"/>
          <w:sz w:val="24"/>
          <w:szCs w:val="24"/>
        </w:rPr>
        <w:t>files</w:t>
      </w:r>
      <w:r w:rsidR="00537FA8" w:rsidRPr="004A05C1">
        <w:rPr>
          <w:rFonts w:ascii="Times New Roman" w:eastAsia="Times New Roman" w:hAnsi="Times New Roman" w:cs="Times New Roman"/>
          <w:sz w:val="24"/>
          <w:szCs w:val="24"/>
        </w:rPr>
        <w:t>. Y</w:t>
      </w:r>
      <w:r w:rsidR="000508CF" w:rsidRPr="004A05C1">
        <w:rPr>
          <w:rFonts w:ascii="Times New Roman" w:eastAsia="Times New Roman" w:hAnsi="Times New Roman" w:cs="Times New Roman"/>
          <w:sz w:val="24"/>
          <w:szCs w:val="24"/>
        </w:rPr>
        <w:t xml:space="preserve">our goal is, again, to </w:t>
      </w:r>
      <w:r w:rsidR="00C748FB" w:rsidRPr="004A05C1">
        <w:rPr>
          <w:rFonts w:ascii="Times New Roman" w:eastAsia="Times New Roman" w:hAnsi="Times New Roman" w:cs="Times New Roman"/>
          <w:sz w:val="24"/>
          <w:szCs w:val="24"/>
        </w:rPr>
        <w:t xml:space="preserve">write a decryption program, D5.py. As in question 4, you are lucky to </w:t>
      </w:r>
      <w:r w:rsidR="000508CF" w:rsidRPr="004A05C1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C748FB" w:rsidRPr="004A05C1">
        <w:rPr>
          <w:rFonts w:ascii="Times New Roman" w:eastAsia="Times New Roman" w:hAnsi="Times New Roman" w:cs="Times New Roman"/>
          <w:sz w:val="24"/>
          <w:szCs w:val="24"/>
        </w:rPr>
        <w:t xml:space="preserve"> the code of</w:t>
      </w:r>
      <w:r w:rsidR="000508CF" w:rsidRPr="004A05C1">
        <w:rPr>
          <w:rFonts w:ascii="Times New Roman" w:eastAsia="Times New Roman" w:hAnsi="Times New Roman" w:cs="Times New Roman"/>
          <w:sz w:val="24"/>
          <w:szCs w:val="24"/>
        </w:rPr>
        <w:t xml:space="preserve"> R5.py, </w:t>
      </w:r>
      <w:r w:rsidR="00C27742" w:rsidRPr="004A05C1">
        <w:rPr>
          <w:rFonts w:ascii="Times New Roman" w:eastAsia="Times New Roman" w:hAnsi="Times New Roman" w:cs="Times New Roman"/>
          <w:sz w:val="24"/>
          <w:szCs w:val="24"/>
        </w:rPr>
        <w:t>and even more lucky in that this ran</w:t>
      </w:r>
      <w:r w:rsidR="004953C3" w:rsidRPr="004A05C1">
        <w:rPr>
          <w:rFonts w:ascii="Times New Roman" w:eastAsia="Times New Roman" w:hAnsi="Times New Roman" w:cs="Times New Roman"/>
          <w:sz w:val="24"/>
          <w:szCs w:val="24"/>
        </w:rPr>
        <w:t xml:space="preserve">somware turns out, again, to use a symmetric (shared key) cryptosystem. </w:t>
      </w:r>
    </w:p>
    <w:p w14:paraId="274F56CE" w14:textId="77777777" w:rsidR="000C4552" w:rsidRPr="004A05C1" w:rsidRDefault="000C4552" w:rsidP="00061286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6D4601" w14:textId="4BB33CFC" w:rsidR="00537FA8" w:rsidRPr="004A05C1" w:rsidRDefault="000C4552" w:rsidP="00A5070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A05C1">
        <w:rPr>
          <w:rFonts w:ascii="Times New Roman" w:eastAsia="Times New Roman" w:hAnsi="Times New Roman" w:cs="Times New Roman"/>
          <w:sz w:val="24"/>
          <w:szCs w:val="24"/>
        </w:rPr>
        <w:t>However, your task is a bit more challenging</w:t>
      </w:r>
      <w:r w:rsidR="0026290E" w:rsidRPr="004A05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05C1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="00AD215E" w:rsidRPr="004A05C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D14C7" w:rsidRPr="004A05C1">
        <w:rPr>
          <w:rFonts w:ascii="Times New Roman" w:eastAsia="Times New Roman" w:hAnsi="Times New Roman" w:cs="Times New Roman"/>
          <w:sz w:val="24"/>
          <w:szCs w:val="24"/>
        </w:rPr>
        <w:t xml:space="preserve">new ransomware, R5.py, </w:t>
      </w:r>
      <w:r w:rsidR="00537FA8" w:rsidRPr="004A05C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537FA8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obfuscated</w:t>
      </w:r>
      <w:r w:rsidR="00537FA8" w:rsidRPr="004A05C1">
        <w:rPr>
          <w:rFonts w:ascii="Times New Roman" w:eastAsia="Times New Roman" w:hAnsi="Times New Roman" w:cs="Times New Roman"/>
          <w:sz w:val="24"/>
          <w:szCs w:val="24"/>
        </w:rPr>
        <w:t xml:space="preserve">, namely, written intentionally in a way designed to make it harder to understand the program – and to find the </w:t>
      </w:r>
      <w:r w:rsidR="00EF1D7B" w:rsidRPr="004A05C1">
        <w:rPr>
          <w:rFonts w:ascii="Times New Roman" w:eastAsia="Times New Roman" w:hAnsi="Times New Roman" w:cs="Times New Roman"/>
          <w:sz w:val="24"/>
          <w:szCs w:val="24"/>
        </w:rPr>
        <w:t>key, as required to decrypt the file. Obfuscation is an interesting and challenging subject, and used quite a lot in cybersecurity; in this question, the obfuscation is quite weak, so it should not be too hard to break</w:t>
      </w:r>
      <w:r w:rsidR="008D3C3C" w:rsidRPr="004A05C1">
        <w:rPr>
          <w:rFonts w:ascii="Times New Roman" w:eastAsia="Times New Roman" w:hAnsi="Times New Roman" w:cs="Times New Roman"/>
          <w:sz w:val="24"/>
          <w:szCs w:val="24"/>
        </w:rPr>
        <w:t xml:space="preserve">, and write a new decryption program, </w:t>
      </w:r>
      <w:r w:rsidR="008D3C3C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D5.py.</w:t>
      </w:r>
    </w:p>
    <w:p w14:paraId="4893A2A5" w14:textId="77777777" w:rsidR="00A50702" w:rsidRPr="004A05C1" w:rsidRDefault="00A50702" w:rsidP="00A5070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23FC56" w14:textId="394CA73D" w:rsidR="008F5118" w:rsidRPr="004A05C1" w:rsidRDefault="008F5118" w:rsidP="008F5118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Submit in </w:t>
      </w:r>
      <w:proofErr w:type="spellStart"/>
      <w:r w:rsidRPr="004A05C1">
        <w:rPr>
          <w:rFonts w:ascii="Calibri" w:eastAsia="Calibri" w:hAnsi="Calibri" w:cs="Calibri"/>
          <w:b/>
          <w:bCs/>
          <w:sz w:val="24"/>
          <w:szCs w:val="24"/>
        </w:rPr>
        <w:t>HuskyCT</w:t>
      </w:r>
      <w:proofErr w:type="spellEnd"/>
      <w:r w:rsidRPr="004A05C1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4A05C1">
        <w:rPr>
          <w:rFonts w:ascii="Calibri" w:eastAsia="Calibri" w:hAnsi="Calibri" w:cs="Calibri"/>
          <w:sz w:val="24"/>
          <w:szCs w:val="24"/>
        </w:rPr>
        <w:t xml:space="preserve"> your program (D5.py) and the results of decrypting the </w:t>
      </w:r>
      <w:r w:rsidRPr="004A05C1">
        <w:rPr>
          <w:rFonts w:ascii="Calibri" w:eastAsia="Calibri" w:hAnsi="Calibri" w:cs="Calibri"/>
          <w:i/>
          <w:iCs/>
          <w:sz w:val="24"/>
          <w:szCs w:val="24"/>
        </w:rPr>
        <w:t>Encrypted</w:t>
      </w:r>
      <w:r w:rsidRPr="004A05C1">
        <w:rPr>
          <w:rFonts w:ascii="Calibri" w:eastAsia="Calibri" w:hAnsi="Calibri" w:cs="Calibri"/>
          <w:sz w:val="24"/>
          <w:szCs w:val="24"/>
        </w:rPr>
        <w:t xml:space="preserve"> file. </w:t>
      </w:r>
    </w:p>
    <w:p w14:paraId="0E944424" w14:textId="43FA83C0" w:rsidR="008F5118" w:rsidRPr="004A05C1" w:rsidRDefault="008F5118" w:rsidP="008F5118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Save in directory </w:t>
      </w:r>
      <w:r w:rsidRPr="004A05C1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Lab3/Solutions: </w:t>
      </w:r>
      <w:r w:rsidRPr="004A05C1">
        <w:rPr>
          <w:rFonts w:ascii="Calibri" w:eastAsia="Calibri" w:hAnsi="Calibri" w:cs="Calibri"/>
          <w:sz w:val="24"/>
          <w:szCs w:val="24"/>
        </w:rPr>
        <w:t>the program D</w:t>
      </w:r>
      <w:r w:rsidR="008D3C3C" w:rsidRPr="004A05C1">
        <w:rPr>
          <w:rFonts w:ascii="Calibri" w:eastAsia="Calibri" w:hAnsi="Calibri" w:cs="Calibri"/>
          <w:sz w:val="24"/>
          <w:szCs w:val="24"/>
        </w:rPr>
        <w:t>5</w:t>
      </w:r>
      <w:r w:rsidRPr="004A05C1">
        <w:rPr>
          <w:rFonts w:ascii="Calibri" w:eastAsia="Calibri" w:hAnsi="Calibri" w:cs="Calibri"/>
          <w:sz w:val="24"/>
          <w:szCs w:val="24"/>
        </w:rPr>
        <w:t xml:space="preserve">.py, and a file </w:t>
      </w:r>
      <w:r w:rsidRPr="004A05C1">
        <w:rPr>
          <w:rFonts w:ascii="Calibri" w:eastAsia="Calibri" w:hAnsi="Calibri" w:cs="Calibri"/>
          <w:i/>
          <w:iCs/>
          <w:sz w:val="24"/>
          <w:szCs w:val="24"/>
        </w:rPr>
        <w:t>Q</w:t>
      </w:r>
      <w:r w:rsidR="008D3C3C" w:rsidRPr="004A05C1">
        <w:rPr>
          <w:rFonts w:ascii="Calibri" w:eastAsia="Calibri" w:hAnsi="Calibri" w:cs="Calibri"/>
          <w:i/>
          <w:iCs/>
          <w:sz w:val="24"/>
          <w:szCs w:val="24"/>
        </w:rPr>
        <w:t>5</w:t>
      </w:r>
      <w:r w:rsidRPr="004A05C1">
        <w:rPr>
          <w:rFonts w:ascii="Calibri" w:eastAsia="Calibri" w:hAnsi="Calibri" w:cs="Calibri"/>
          <w:i/>
          <w:iCs/>
          <w:sz w:val="24"/>
          <w:szCs w:val="24"/>
        </w:rPr>
        <w:t>a</w:t>
      </w:r>
      <w:r w:rsidRPr="004A05C1">
        <w:rPr>
          <w:rFonts w:ascii="Calibri" w:eastAsia="Calibri" w:hAnsi="Calibri" w:cs="Calibri"/>
          <w:sz w:val="24"/>
          <w:szCs w:val="24"/>
        </w:rPr>
        <w:t xml:space="preserve">, containing the results of decrypting the </w:t>
      </w:r>
      <w:r w:rsidRPr="004A05C1">
        <w:rPr>
          <w:rFonts w:ascii="Calibri" w:eastAsia="Calibri" w:hAnsi="Calibri" w:cs="Calibri"/>
          <w:i/>
          <w:iCs/>
          <w:sz w:val="24"/>
          <w:szCs w:val="24"/>
        </w:rPr>
        <w:t>Encrypted</w:t>
      </w:r>
      <w:r w:rsidRPr="004A05C1">
        <w:rPr>
          <w:rFonts w:ascii="Calibri" w:eastAsia="Calibri" w:hAnsi="Calibri" w:cs="Calibri"/>
          <w:sz w:val="24"/>
          <w:szCs w:val="24"/>
        </w:rPr>
        <w:t xml:space="preserve"> file</w:t>
      </w:r>
      <w:r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. </w:t>
      </w:r>
    </w:p>
    <w:p w14:paraId="012926D8" w14:textId="77777777" w:rsidR="00CC6E52" w:rsidRPr="004A05C1" w:rsidRDefault="00CC6E52" w:rsidP="007D6BB1">
      <w:pPr>
        <w:pStyle w:val="Normal0"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9276DE7" w14:textId="3866D814" w:rsidR="00565A53" w:rsidRPr="004A05C1" w:rsidRDefault="00CC6E52" w:rsidP="00CC6E5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 xml:space="preserve">Question </w:t>
      </w:r>
      <w:r w:rsidR="41BDE45D"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>6</w:t>
      </w:r>
      <w:r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 xml:space="preserve"> (</w:t>
      </w:r>
      <w:r w:rsidR="00A6385E"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>2</w:t>
      </w:r>
      <w:r w:rsidR="005F4B5C"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>5</w:t>
      </w:r>
      <w:r w:rsidRPr="004A05C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 xml:space="preserve"> points):</w:t>
      </w:r>
      <w:r w:rsidRPr="004A05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A05C1">
        <w:rPr>
          <w:rFonts w:ascii="Times New Roman" w:eastAsia="Times New Roman" w:hAnsi="Times New Roman" w:cs="Times New Roman"/>
          <w:sz w:val="24"/>
          <w:szCs w:val="24"/>
        </w:rPr>
        <w:t xml:space="preserve">In this exercise, </w:t>
      </w:r>
      <w:r w:rsidR="00565A53" w:rsidRPr="004A05C1">
        <w:rPr>
          <w:rFonts w:ascii="Times New Roman" w:eastAsia="Times New Roman" w:hAnsi="Times New Roman" w:cs="Times New Roman"/>
          <w:sz w:val="24"/>
          <w:szCs w:val="24"/>
        </w:rPr>
        <w:t xml:space="preserve">your role is to </w:t>
      </w:r>
      <w:r w:rsidR="00565A53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write</w:t>
      </w:r>
      <w:r w:rsidR="00565A53" w:rsidRPr="004A05C1">
        <w:rPr>
          <w:rFonts w:ascii="Times New Roman" w:eastAsia="Times New Roman" w:hAnsi="Times New Roman" w:cs="Times New Roman"/>
          <w:sz w:val="24"/>
          <w:szCs w:val="24"/>
        </w:rPr>
        <w:t xml:space="preserve"> the ransomware</w:t>
      </w:r>
      <w:r w:rsidR="006965D9" w:rsidRPr="004A05C1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4F4B4C" w:rsidRPr="004A05C1">
        <w:rPr>
          <w:rFonts w:ascii="Times New Roman" w:eastAsia="Times New Roman" w:hAnsi="Times New Roman" w:cs="Times New Roman"/>
          <w:sz w:val="24"/>
          <w:szCs w:val="24"/>
        </w:rPr>
        <w:t>6</w:t>
      </w:r>
      <w:r w:rsidR="006965D9" w:rsidRPr="004A05C1">
        <w:rPr>
          <w:rFonts w:ascii="Times New Roman" w:eastAsia="Times New Roman" w:hAnsi="Times New Roman" w:cs="Times New Roman"/>
          <w:sz w:val="24"/>
          <w:szCs w:val="24"/>
        </w:rPr>
        <w:t>.py</w:t>
      </w:r>
      <w:r w:rsidR="007E226B" w:rsidRPr="004A05C1">
        <w:rPr>
          <w:rFonts w:ascii="Times New Roman" w:eastAsia="Times New Roman" w:hAnsi="Times New Roman" w:cs="Times New Roman"/>
          <w:sz w:val="24"/>
          <w:szCs w:val="24"/>
        </w:rPr>
        <w:t>. This would be `correct’ ransomware</w:t>
      </w:r>
      <w:r w:rsidR="00565A53" w:rsidRPr="004A05C1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="00E6729F" w:rsidRPr="004A05C1">
        <w:rPr>
          <w:rFonts w:ascii="Times New Roman" w:eastAsia="Times New Roman" w:hAnsi="Times New Roman" w:cs="Times New Roman"/>
          <w:sz w:val="24"/>
          <w:szCs w:val="24"/>
        </w:rPr>
        <w:t xml:space="preserve">This means that your ransomware will use </w:t>
      </w:r>
      <w:r w:rsidR="00E6729F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public key (asymmetric) encryption: </w:t>
      </w:r>
      <w:r w:rsidR="003744EA" w:rsidRPr="004A05C1">
        <w:rPr>
          <w:rFonts w:ascii="Times New Roman" w:eastAsia="Times New Roman" w:hAnsi="Times New Roman" w:cs="Times New Roman"/>
          <w:sz w:val="24"/>
          <w:szCs w:val="24"/>
        </w:rPr>
        <w:t xml:space="preserve">decryption will require a decryption key </w:t>
      </w:r>
      <w:r w:rsidR="003744EA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="003744EA" w:rsidRPr="004A05C1">
        <w:rPr>
          <w:rFonts w:ascii="Times New Roman" w:eastAsia="Times New Roman" w:hAnsi="Times New Roman" w:cs="Times New Roman"/>
          <w:sz w:val="24"/>
          <w:szCs w:val="24"/>
        </w:rPr>
        <w:t xml:space="preserve">, which is supposed to </w:t>
      </w:r>
      <w:r w:rsidR="00A46444" w:rsidRPr="004A05C1">
        <w:rPr>
          <w:rFonts w:ascii="Times New Roman" w:eastAsia="Times New Roman" w:hAnsi="Times New Roman" w:cs="Times New Roman"/>
          <w:sz w:val="24"/>
          <w:szCs w:val="24"/>
        </w:rPr>
        <w:t xml:space="preserve">be hard to find, even when given the corresponding encryption key </w:t>
      </w:r>
      <w:r w:rsidR="00A46444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="00A46444" w:rsidRPr="004A05C1">
        <w:rPr>
          <w:rFonts w:ascii="Times New Roman" w:eastAsia="Times New Roman" w:hAnsi="Times New Roman" w:cs="Times New Roman"/>
          <w:sz w:val="24"/>
          <w:szCs w:val="24"/>
        </w:rPr>
        <w:t>. That’s how most ransomware works; as a result, even if we f</w:t>
      </w:r>
      <w:r w:rsidR="00015861" w:rsidRPr="004A05C1">
        <w:rPr>
          <w:rFonts w:ascii="Times New Roman" w:eastAsia="Times New Roman" w:hAnsi="Times New Roman" w:cs="Times New Roman"/>
          <w:sz w:val="24"/>
          <w:szCs w:val="24"/>
        </w:rPr>
        <w:t>ind the ransomware program, and even if we can reverse-engineer it and understand exactly how it works, we can only find the</w:t>
      </w:r>
      <w:r w:rsidR="0097752A" w:rsidRPr="004A05C1">
        <w:rPr>
          <w:rFonts w:ascii="Times New Roman" w:eastAsia="Times New Roman" w:hAnsi="Times New Roman" w:cs="Times New Roman"/>
          <w:sz w:val="24"/>
          <w:szCs w:val="24"/>
        </w:rPr>
        <w:t xml:space="preserve">re the encryption key </w:t>
      </w:r>
      <w:r w:rsidR="0097752A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="0097752A" w:rsidRPr="004A05C1">
        <w:rPr>
          <w:rFonts w:ascii="Times New Roman" w:eastAsia="Times New Roman" w:hAnsi="Times New Roman" w:cs="Times New Roman"/>
          <w:sz w:val="24"/>
          <w:szCs w:val="24"/>
        </w:rPr>
        <w:t xml:space="preserve">, which isn’t sufficient to find the decryption key </w:t>
      </w:r>
      <w:r w:rsidR="0097752A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="0097752A" w:rsidRPr="004A05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4735530" w14:textId="77777777" w:rsidR="00B1708D" w:rsidRPr="004A05C1" w:rsidRDefault="00B1708D" w:rsidP="00CC6E5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B705AB" w14:textId="5C7C535A" w:rsidR="00677011" w:rsidRPr="004A05C1" w:rsidRDefault="00CE1A59" w:rsidP="007F10F7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5C1">
        <w:rPr>
          <w:rFonts w:ascii="Times New Roman" w:eastAsia="Times New Roman" w:hAnsi="Times New Roman" w:cs="Times New Roman"/>
          <w:sz w:val="24"/>
          <w:szCs w:val="24"/>
        </w:rPr>
        <w:t xml:space="preserve">You can choose the public key cryptosystem and the </w:t>
      </w:r>
      <w:r w:rsidR="004F4B4C" w:rsidRPr="004A05C1">
        <w:rPr>
          <w:rFonts w:ascii="Times New Roman" w:eastAsia="Times New Roman" w:hAnsi="Times New Roman" w:cs="Times New Roman"/>
          <w:sz w:val="24"/>
          <w:szCs w:val="24"/>
        </w:rPr>
        <w:t>key size</w:t>
      </w:r>
      <w:r w:rsidRPr="004A05C1">
        <w:rPr>
          <w:rFonts w:ascii="Times New Roman" w:eastAsia="Times New Roman" w:hAnsi="Times New Roman" w:cs="Times New Roman"/>
          <w:sz w:val="24"/>
          <w:szCs w:val="24"/>
        </w:rPr>
        <w:t xml:space="preserve">; select a system and corresponding key length which will be reasonably efficient and </w:t>
      </w:r>
      <w:r w:rsidR="0044122C" w:rsidRPr="004A05C1">
        <w:rPr>
          <w:rFonts w:ascii="Times New Roman" w:eastAsia="Times New Roman" w:hAnsi="Times New Roman" w:cs="Times New Roman"/>
          <w:sz w:val="24"/>
          <w:szCs w:val="24"/>
        </w:rPr>
        <w:t xml:space="preserve">sufficiently secure. </w:t>
      </w:r>
    </w:p>
    <w:p w14:paraId="1B54B65F" w14:textId="77777777" w:rsidR="00540CD7" w:rsidRPr="004A05C1" w:rsidRDefault="00540CD7" w:rsidP="00CC6E5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6A3CA8" w14:textId="6622ADC6" w:rsidR="00540CD7" w:rsidRPr="004A05C1" w:rsidRDefault="00540CD7" w:rsidP="00CC6E5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5C1">
        <w:rPr>
          <w:rFonts w:ascii="Times New Roman" w:eastAsia="Times New Roman" w:hAnsi="Times New Roman" w:cs="Times New Roman"/>
          <w:sz w:val="24"/>
          <w:szCs w:val="24"/>
        </w:rPr>
        <w:t xml:space="preserve">The question has few parts (steps). </w:t>
      </w:r>
    </w:p>
    <w:p w14:paraId="2CB13F2A" w14:textId="77777777" w:rsidR="00540CD7" w:rsidRPr="004A05C1" w:rsidRDefault="00540CD7" w:rsidP="00CC6E5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E35EC7" w14:textId="31B692CB" w:rsidR="00540CD7" w:rsidRPr="004A05C1" w:rsidRDefault="0055066A" w:rsidP="00B44DA8">
      <w:pPr>
        <w:pStyle w:val="Normal0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5C1">
        <w:rPr>
          <w:rFonts w:ascii="Times New Roman" w:eastAsia="Times New Roman" w:hAnsi="Times New Roman" w:cs="Times New Roman"/>
          <w:sz w:val="24"/>
          <w:szCs w:val="24"/>
        </w:rPr>
        <w:t>Write a key-generation program KG6.py, to g</w:t>
      </w:r>
      <w:r w:rsidR="00540CD7" w:rsidRPr="004A05C1">
        <w:rPr>
          <w:rFonts w:ascii="Times New Roman" w:eastAsia="Times New Roman" w:hAnsi="Times New Roman" w:cs="Times New Roman"/>
          <w:sz w:val="24"/>
          <w:szCs w:val="24"/>
        </w:rPr>
        <w:t xml:space="preserve">enerate a keypair of a public key </w:t>
      </w:r>
      <w:r w:rsidR="00540CD7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="00540CD7" w:rsidRPr="004A05C1">
        <w:rPr>
          <w:rFonts w:ascii="Times New Roman" w:eastAsia="Times New Roman" w:hAnsi="Times New Roman" w:cs="Times New Roman"/>
          <w:sz w:val="24"/>
          <w:szCs w:val="24"/>
        </w:rPr>
        <w:t xml:space="preserve"> and a private key </w:t>
      </w:r>
      <w:r w:rsidR="00540CD7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="00540CD7" w:rsidRPr="004A05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422E8" w:rsidRPr="004A05C1">
        <w:rPr>
          <w:rFonts w:ascii="Times New Roman" w:eastAsia="Times New Roman" w:hAnsi="Times New Roman" w:cs="Times New Roman"/>
          <w:sz w:val="24"/>
          <w:szCs w:val="24"/>
        </w:rPr>
        <w:t xml:space="preserve">Save them in files </w:t>
      </w:r>
      <w:proofErr w:type="spellStart"/>
      <w:r w:rsidR="00B422E8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e.key</w:t>
      </w:r>
      <w:proofErr w:type="spellEnd"/>
      <w:r w:rsidR="00B422E8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B422E8" w:rsidRPr="004A05C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B422E8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d.key</w:t>
      </w:r>
      <w:proofErr w:type="spellEnd"/>
      <w:r w:rsidR="00605904" w:rsidRPr="004A05C1">
        <w:rPr>
          <w:rFonts w:ascii="Times New Roman" w:eastAsia="Times New Roman" w:hAnsi="Times New Roman" w:cs="Times New Roman"/>
          <w:sz w:val="24"/>
          <w:szCs w:val="24"/>
        </w:rPr>
        <w:t xml:space="preserve"> in sub-directory </w:t>
      </w:r>
      <w:r w:rsidR="00605904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Solutions</w:t>
      </w:r>
    </w:p>
    <w:p w14:paraId="169A8110" w14:textId="42123F45" w:rsidR="00846D3F" w:rsidRPr="004A05C1" w:rsidRDefault="00EF49D0" w:rsidP="00540CD7">
      <w:pPr>
        <w:pStyle w:val="Normal0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5C1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r w:rsidR="003B5F4B" w:rsidRPr="004A05C1">
        <w:rPr>
          <w:rFonts w:ascii="Times New Roman" w:eastAsia="Times New Roman" w:hAnsi="Times New Roman" w:cs="Times New Roman"/>
          <w:sz w:val="24"/>
          <w:szCs w:val="24"/>
        </w:rPr>
        <w:t>the ransomware program R</w:t>
      </w:r>
      <w:r w:rsidR="3FBA0AE8" w:rsidRPr="004A05C1">
        <w:rPr>
          <w:rFonts w:ascii="Times New Roman" w:eastAsia="Times New Roman" w:hAnsi="Times New Roman" w:cs="Times New Roman"/>
          <w:sz w:val="24"/>
          <w:szCs w:val="24"/>
        </w:rPr>
        <w:t>6</w:t>
      </w:r>
      <w:r w:rsidR="003B5F4B" w:rsidRPr="004A05C1">
        <w:rPr>
          <w:rFonts w:ascii="Times New Roman" w:eastAsia="Times New Roman" w:hAnsi="Times New Roman" w:cs="Times New Roman"/>
          <w:sz w:val="24"/>
          <w:szCs w:val="24"/>
        </w:rPr>
        <w:t>.py</w:t>
      </w:r>
      <w:r w:rsidR="00981434" w:rsidRPr="004A05C1">
        <w:rPr>
          <w:rFonts w:ascii="Times New Roman" w:eastAsia="Times New Roman" w:hAnsi="Times New Roman" w:cs="Times New Roman"/>
          <w:sz w:val="24"/>
          <w:szCs w:val="24"/>
        </w:rPr>
        <w:t xml:space="preserve">, using the public key </w:t>
      </w:r>
      <w:r w:rsidR="00981434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="00981434" w:rsidRPr="004A05C1">
        <w:rPr>
          <w:rFonts w:ascii="Times New Roman" w:eastAsia="Times New Roman" w:hAnsi="Times New Roman" w:cs="Times New Roman"/>
          <w:sz w:val="24"/>
          <w:szCs w:val="24"/>
        </w:rPr>
        <w:t xml:space="preserve"> you generated. This program should </w:t>
      </w:r>
      <w:r w:rsidR="00234B54" w:rsidRPr="004A05C1">
        <w:rPr>
          <w:rFonts w:ascii="Times New Roman" w:eastAsia="Times New Roman" w:hAnsi="Times New Roman" w:cs="Times New Roman"/>
          <w:sz w:val="24"/>
          <w:szCs w:val="24"/>
        </w:rPr>
        <w:t xml:space="preserve">search the folder in which it runs, and </w:t>
      </w:r>
      <w:r w:rsidR="00EA005B" w:rsidRPr="004A05C1">
        <w:rPr>
          <w:rFonts w:ascii="Times New Roman" w:eastAsia="Times New Roman" w:hAnsi="Times New Roman" w:cs="Times New Roman"/>
          <w:sz w:val="24"/>
          <w:szCs w:val="24"/>
        </w:rPr>
        <w:t>encrypt</w:t>
      </w:r>
      <w:r w:rsidR="00234B54" w:rsidRPr="004A05C1">
        <w:rPr>
          <w:rFonts w:ascii="Times New Roman" w:eastAsia="Times New Roman" w:hAnsi="Times New Roman" w:cs="Times New Roman"/>
          <w:sz w:val="24"/>
          <w:szCs w:val="24"/>
        </w:rPr>
        <w:t xml:space="preserve"> all files in this </w:t>
      </w:r>
      <w:r w:rsidR="008D2AF2" w:rsidRPr="004A05C1">
        <w:rPr>
          <w:rFonts w:ascii="Times New Roman" w:eastAsia="Times New Roman" w:hAnsi="Times New Roman" w:cs="Times New Roman"/>
          <w:sz w:val="24"/>
          <w:szCs w:val="24"/>
        </w:rPr>
        <w:t>folder</w:t>
      </w:r>
      <w:r w:rsidR="004029A8" w:rsidRPr="004A05C1">
        <w:rPr>
          <w:rFonts w:ascii="Times New Roman" w:eastAsia="Times New Roman" w:hAnsi="Times New Roman" w:cs="Times New Roman"/>
          <w:sz w:val="24"/>
          <w:szCs w:val="24"/>
        </w:rPr>
        <w:t xml:space="preserve"> with extension .txt</w:t>
      </w:r>
      <w:r w:rsidR="006974D6" w:rsidRPr="004A05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A005B" w:rsidRPr="004A05C1">
        <w:rPr>
          <w:rFonts w:ascii="Times New Roman" w:eastAsia="Times New Roman" w:hAnsi="Times New Roman" w:cs="Times New Roman"/>
          <w:sz w:val="24"/>
          <w:szCs w:val="24"/>
        </w:rPr>
        <w:t xml:space="preserve">Specifically, </w:t>
      </w:r>
      <w:r w:rsidR="002702CB" w:rsidRPr="004A05C1">
        <w:rPr>
          <w:rFonts w:ascii="Times New Roman" w:eastAsia="Times New Roman" w:hAnsi="Times New Roman" w:cs="Times New Roman"/>
          <w:sz w:val="24"/>
          <w:szCs w:val="24"/>
        </w:rPr>
        <w:t xml:space="preserve">say the folder contains some file, say </w:t>
      </w:r>
      <w:r w:rsidR="002702CB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example.txt. </w:t>
      </w:r>
      <w:r w:rsidR="002D6A00" w:rsidRPr="004A05C1">
        <w:rPr>
          <w:rFonts w:ascii="Times New Roman" w:eastAsia="Times New Roman" w:hAnsi="Times New Roman" w:cs="Times New Roman"/>
          <w:sz w:val="24"/>
          <w:szCs w:val="24"/>
        </w:rPr>
        <w:t>Then R</w:t>
      </w:r>
      <w:r w:rsidR="30A29691" w:rsidRPr="004A05C1">
        <w:rPr>
          <w:rFonts w:ascii="Times New Roman" w:eastAsia="Times New Roman" w:hAnsi="Times New Roman" w:cs="Times New Roman"/>
          <w:sz w:val="24"/>
          <w:szCs w:val="24"/>
        </w:rPr>
        <w:t>6</w:t>
      </w:r>
      <w:r w:rsidR="002D6A00" w:rsidRPr="004A05C1">
        <w:rPr>
          <w:rFonts w:ascii="Times New Roman" w:eastAsia="Times New Roman" w:hAnsi="Times New Roman" w:cs="Times New Roman"/>
          <w:sz w:val="24"/>
          <w:szCs w:val="24"/>
        </w:rPr>
        <w:t xml:space="preserve">.py </w:t>
      </w:r>
      <w:r w:rsidR="002D6A00" w:rsidRPr="004A05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should replace </w:t>
      </w:r>
      <w:r w:rsidR="002D6A00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example.txt </w:t>
      </w:r>
      <w:r w:rsidR="002D6A00" w:rsidRPr="004A05C1">
        <w:rPr>
          <w:rFonts w:ascii="Times New Roman" w:eastAsia="Times New Roman" w:hAnsi="Times New Roman" w:cs="Times New Roman"/>
          <w:sz w:val="24"/>
          <w:szCs w:val="24"/>
        </w:rPr>
        <w:t xml:space="preserve">with two files, </w:t>
      </w:r>
      <w:proofErr w:type="spellStart"/>
      <w:proofErr w:type="gramStart"/>
      <w:r w:rsidR="002D6A00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example.txt.</w:t>
      </w:r>
      <w:r w:rsidR="00C336B6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encrypted</w:t>
      </w:r>
      <w:proofErr w:type="spellEnd"/>
      <w:proofErr w:type="gramEnd"/>
      <w:r w:rsidR="00C336B6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C336B6" w:rsidRPr="004A05C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C336B6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example.txt.note</w:t>
      </w:r>
      <w:proofErr w:type="spellEnd"/>
      <w:r w:rsidR="00C336B6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="00C336B6" w:rsidRPr="004A05C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="00C336B6" w:rsidRPr="004A05C1">
        <w:rPr>
          <w:rFonts w:ascii="Times New Roman" w:eastAsia="Times New Roman" w:hAnsi="Times New Roman" w:cs="Times New Roman"/>
          <w:sz w:val="24"/>
          <w:szCs w:val="24"/>
        </w:rPr>
        <w:t>example.txt.encrypted</w:t>
      </w:r>
      <w:proofErr w:type="spellEnd"/>
      <w:proofErr w:type="gramEnd"/>
      <w:r w:rsidR="00C336B6" w:rsidRPr="004A05C1">
        <w:rPr>
          <w:rFonts w:ascii="Times New Roman" w:eastAsia="Times New Roman" w:hAnsi="Times New Roman" w:cs="Times New Roman"/>
          <w:sz w:val="24"/>
          <w:szCs w:val="24"/>
        </w:rPr>
        <w:t xml:space="preserve"> will be the encrypted version, and </w:t>
      </w:r>
      <w:proofErr w:type="spellStart"/>
      <w:r w:rsidR="00C336B6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example.txt.note</w:t>
      </w:r>
      <w:proofErr w:type="spellEnd"/>
      <w:r w:rsidR="00C336B6" w:rsidRPr="004A05C1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00A776D7" w:rsidRPr="004A05C1">
        <w:rPr>
          <w:rFonts w:ascii="Times New Roman" w:eastAsia="Times New Roman" w:hAnsi="Times New Roman" w:cs="Times New Roman"/>
          <w:sz w:val="24"/>
          <w:szCs w:val="24"/>
        </w:rPr>
        <w:t xml:space="preserve">contain a `ransom note’; be creative with the text in the note, but you should include a unique, random </w:t>
      </w:r>
      <w:r w:rsidR="0ECF8E96" w:rsidRPr="004A05C1">
        <w:rPr>
          <w:rFonts w:ascii="Times New Roman" w:eastAsia="Times New Roman" w:hAnsi="Times New Roman" w:cs="Times New Roman"/>
          <w:sz w:val="24"/>
          <w:szCs w:val="24"/>
        </w:rPr>
        <w:t>identifier</w:t>
      </w:r>
      <w:r w:rsidR="00A776D7" w:rsidRPr="004A05C1">
        <w:rPr>
          <w:rFonts w:ascii="Times New Roman" w:eastAsia="Times New Roman" w:hAnsi="Times New Roman" w:cs="Times New Roman"/>
          <w:sz w:val="24"/>
          <w:szCs w:val="24"/>
        </w:rPr>
        <w:t xml:space="preserve"> which should be given </w:t>
      </w:r>
      <w:r w:rsidR="00F465E9" w:rsidRPr="004A05C1">
        <w:rPr>
          <w:rFonts w:ascii="Times New Roman" w:eastAsia="Times New Roman" w:hAnsi="Times New Roman" w:cs="Times New Roman"/>
          <w:sz w:val="24"/>
          <w:szCs w:val="24"/>
        </w:rPr>
        <w:t xml:space="preserve">to the attacker together with the payment, to allow the attacker to send the decryption key. </w:t>
      </w:r>
      <w:r w:rsidR="00846D3F" w:rsidRPr="004A05C1">
        <w:rPr>
          <w:rFonts w:ascii="Times New Roman" w:eastAsia="Times New Roman" w:hAnsi="Times New Roman" w:cs="Times New Roman"/>
          <w:sz w:val="24"/>
          <w:szCs w:val="24"/>
        </w:rPr>
        <w:t>A different decryption key should be required for every file</w:t>
      </w:r>
      <w:r w:rsidR="00B44DA8" w:rsidRPr="004A05C1">
        <w:rPr>
          <w:rFonts w:ascii="Times New Roman" w:eastAsia="Times New Roman" w:hAnsi="Times New Roman" w:cs="Times New Roman"/>
          <w:sz w:val="24"/>
          <w:szCs w:val="24"/>
        </w:rPr>
        <w:t>, so the identifier should be unique too</w:t>
      </w:r>
      <w:r w:rsidR="00846D3F" w:rsidRPr="004A05C1">
        <w:rPr>
          <w:rFonts w:ascii="Times New Roman" w:eastAsia="Times New Roman" w:hAnsi="Times New Roman" w:cs="Times New Roman"/>
          <w:sz w:val="24"/>
          <w:szCs w:val="24"/>
        </w:rPr>
        <w:t>!</w:t>
      </w:r>
      <w:r w:rsidR="00921A5A" w:rsidRPr="004A05C1">
        <w:rPr>
          <w:rFonts w:ascii="Times New Roman" w:eastAsia="Times New Roman" w:hAnsi="Times New Roman" w:cs="Times New Roman"/>
          <w:sz w:val="24"/>
          <w:szCs w:val="24"/>
        </w:rPr>
        <w:t xml:space="preserve"> Save the identifier too, in file </w:t>
      </w:r>
      <w:r w:rsidR="00E72720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example.txt.ID</w:t>
      </w:r>
      <w:r w:rsidR="00900CC7" w:rsidRPr="004A05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429C2" w:rsidRPr="004A05C1">
        <w:rPr>
          <w:rFonts w:ascii="Times New Roman" w:eastAsia="Times New Roman" w:hAnsi="Times New Roman" w:cs="Times New Roman"/>
          <w:sz w:val="24"/>
          <w:szCs w:val="24"/>
        </w:rPr>
        <w:t xml:space="preserve">The program should </w:t>
      </w:r>
      <w:r w:rsidR="00A56DA7" w:rsidRPr="004A05C1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="001429C2" w:rsidRPr="004A05C1">
        <w:rPr>
          <w:rFonts w:ascii="Times New Roman" w:eastAsia="Times New Roman" w:hAnsi="Times New Roman" w:cs="Times New Roman"/>
          <w:sz w:val="24"/>
          <w:szCs w:val="24"/>
        </w:rPr>
        <w:t xml:space="preserve">public key </w:t>
      </w:r>
      <w:r w:rsidR="001429C2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 </w:t>
      </w:r>
      <w:r w:rsidR="00A56DA7" w:rsidRPr="004A05C1">
        <w:rPr>
          <w:rFonts w:ascii="Times New Roman" w:eastAsia="Times New Roman" w:hAnsi="Times New Roman" w:cs="Times New Roman"/>
          <w:sz w:val="24"/>
          <w:szCs w:val="24"/>
        </w:rPr>
        <w:t xml:space="preserve">‘burned-into’ it, i.e., it should not read it from a file. </w:t>
      </w:r>
    </w:p>
    <w:p w14:paraId="5A4781D1" w14:textId="442A4F36" w:rsidR="002923E6" w:rsidRPr="004A05C1" w:rsidRDefault="002923E6" w:rsidP="00540CD7">
      <w:pPr>
        <w:pStyle w:val="Normal0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5C1">
        <w:rPr>
          <w:rFonts w:ascii="Times New Roman" w:eastAsia="Times New Roman" w:hAnsi="Times New Roman" w:cs="Times New Roman"/>
          <w:sz w:val="24"/>
          <w:szCs w:val="24"/>
        </w:rPr>
        <w:t xml:space="preserve">Write the attacker’s decryption program, </w:t>
      </w:r>
      <w:r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AD</w:t>
      </w:r>
      <w:r w:rsidR="4DF1EB38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.py. </w:t>
      </w:r>
      <w:r w:rsidRPr="004A05C1">
        <w:rPr>
          <w:rFonts w:ascii="Times New Roman" w:eastAsia="Times New Roman" w:hAnsi="Times New Roman" w:cs="Times New Roman"/>
          <w:sz w:val="24"/>
          <w:szCs w:val="24"/>
        </w:rPr>
        <w:t xml:space="preserve">This program will receive </w:t>
      </w:r>
      <w:r w:rsidR="00957F41" w:rsidRPr="004A05C1">
        <w:rPr>
          <w:rFonts w:ascii="Times New Roman" w:eastAsia="Times New Roman" w:hAnsi="Times New Roman" w:cs="Times New Roman"/>
          <w:sz w:val="24"/>
          <w:szCs w:val="24"/>
        </w:rPr>
        <w:t xml:space="preserve">as a parameter </w:t>
      </w:r>
      <w:r w:rsidR="00B44DA8" w:rsidRPr="004A05C1">
        <w:rPr>
          <w:rFonts w:ascii="Times New Roman" w:eastAsia="Times New Roman" w:hAnsi="Times New Roman" w:cs="Times New Roman"/>
          <w:sz w:val="24"/>
          <w:szCs w:val="24"/>
        </w:rPr>
        <w:t>the identifier</w:t>
      </w:r>
      <w:r w:rsidR="00E807E5" w:rsidRPr="004A05C1">
        <w:rPr>
          <w:rFonts w:ascii="Times New Roman" w:eastAsia="Times New Roman" w:hAnsi="Times New Roman" w:cs="Times New Roman"/>
          <w:sz w:val="24"/>
          <w:szCs w:val="24"/>
        </w:rPr>
        <w:t>, i.e., the value saved in the identifier file (</w:t>
      </w:r>
      <w:r w:rsidR="00A1234B" w:rsidRPr="004A05C1">
        <w:rPr>
          <w:rFonts w:ascii="Times New Roman" w:eastAsia="Times New Roman" w:hAnsi="Times New Roman" w:cs="Times New Roman"/>
          <w:sz w:val="24"/>
          <w:szCs w:val="24"/>
        </w:rPr>
        <w:t>e.g.,</w:t>
      </w:r>
      <w:r w:rsidR="00E807E5" w:rsidRPr="004A05C1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A1234B" w:rsidRPr="004A0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234B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example.txt</w:t>
      </w:r>
      <w:r w:rsidR="00E807E5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.ID)</w:t>
      </w:r>
      <w:r w:rsidR="00A1234B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B44DA8" w:rsidRPr="004A05C1">
        <w:rPr>
          <w:rFonts w:ascii="Times New Roman" w:eastAsia="Times New Roman" w:hAnsi="Times New Roman" w:cs="Times New Roman"/>
          <w:sz w:val="24"/>
          <w:szCs w:val="24"/>
        </w:rPr>
        <w:t xml:space="preserve"> and output</w:t>
      </w:r>
      <w:r w:rsidR="008E6F05" w:rsidRPr="004A05C1">
        <w:rPr>
          <w:rFonts w:ascii="Times New Roman" w:eastAsia="Times New Roman" w:hAnsi="Times New Roman" w:cs="Times New Roman"/>
          <w:sz w:val="24"/>
          <w:szCs w:val="24"/>
        </w:rPr>
        <w:t>, to standard output,</w:t>
      </w:r>
      <w:r w:rsidR="00B44DA8" w:rsidRPr="004A05C1">
        <w:rPr>
          <w:rFonts w:ascii="Times New Roman" w:eastAsia="Times New Roman" w:hAnsi="Times New Roman" w:cs="Times New Roman"/>
          <w:sz w:val="24"/>
          <w:szCs w:val="24"/>
        </w:rPr>
        <w:t xml:space="preserve"> the corresponding decryption key. This program will make use of the private decryption key </w:t>
      </w:r>
      <w:r w:rsidR="00B44DA8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="00EE5F57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="00EE5F57" w:rsidRPr="004A05C1">
        <w:rPr>
          <w:rFonts w:ascii="Times New Roman" w:eastAsia="Times New Roman" w:hAnsi="Times New Roman" w:cs="Times New Roman"/>
          <w:sz w:val="24"/>
          <w:szCs w:val="24"/>
        </w:rPr>
        <w:t>again `burnt-in’ into the program</w:t>
      </w:r>
      <w:r w:rsidR="00B44DA8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0143E76D" w14:textId="37A1EC4A" w:rsidR="003B600A" w:rsidRPr="004A05C1" w:rsidRDefault="00846D3F" w:rsidP="00CC6E52">
      <w:pPr>
        <w:pStyle w:val="Normal0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5C1">
        <w:rPr>
          <w:rFonts w:ascii="Times New Roman" w:eastAsia="Times New Roman" w:hAnsi="Times New Roman" w:cs="Times New Roman"/>
          <w:sz w:val="24"/>
          <w:szCs w:val="24"/>
        </w:rPr>
        <w:t xml:space="preserve">Write the </w:t>
      </w:r>
      <w:r w:rsidR="00EE5F57" w:rsidRPr="004A05C1">
        <w:rPr>
          <w:rFonts w:ascii="Times New Roman" w:eastAsia="Times New Roman" w:hAnsi="Times New Roman" w:cs="Times New Roman"/>
          <w:sz w:val="24"/>
          <w:szCs w:val="24"/>
        </w:rPr>
        <w:t>vic</w:t>
      </w:r>
      <w:r w:rsidR="00A1234B" w:rsidRPr="004A05C1">
        <w:rPr>
          <w:rFonts w:ascii="Times New Roman" w:eastAsia="Times New Roman" w:hAnsi="Times New Roman" w:cs="Times New Roman"/>
          <w:sz w:val="24"/>
          <w:szCs w:val="24"/>
        </w:rPr>
        <w:t xml:space="preserve">tim’s </w:t>
      </w:r>
      <w:r w:rsidRPr="004A05C1">
        <w:rPr>
          <w:rFonts w:ascii="Times New Roman" w:eastAsia="Times New Roman" w:hAnsi="Times New Roman" w:cs="Times New Roman"/>
          <w:sz w:val="24"/>
          <w:szCs w:val="24"/>
        </w:rPr>
        <w:t>decryption program</w:t>
      </w:r>
      <w:r w:rsidR="00F712A5" w:rsidRPr="004A0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12A5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="4E365EA2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="00F712A5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.py</w:t>
      </w:r>
      <w:r w:rsidR="00F712A5" w:rsidRPr="004A05C1">
        <w:rPr>
          <w:rFonts w:ascii="Times New Roman" w:eastAsia="Times New Roman" w:hAnsi="Times New Roman" w:cs="Times New Roman"/>
          <w:sz w:val="24"/>
          <w:szCs w:val="24"/>
        </w:rPr>
        <w:t>. This program will receive</w:t>
      </w:r>
      <w:r w:rsidR="00CE6521" w:rsidRPr="004A05C1">
        <w:rPr>
          <w:rFonts w:ascii="Times New Roman" w:eastAsia="Times New Roman" w:hAnsi="Times New Roman" w:cs="Times New Roman"/>
          <w:sz w:val="24"/>
          <w:szCs w:val="24"/>
        </w:rPr>
        <w:t xml:space="preserve">, as </w:t>
      </w:r>
      <w:proofErr w:type="spellStart"/>
      <w:proofErr w:type="gramStart"/>
      <w:r w:rsidR="00CE6521" w:rsidRPr="004A05C1">
        <w:rPr>
          <w:rFonts w:ascii="Times New Roman" w:eastAsia="Times New Roman" w:hAnsi="Times New Roman" w:cs="Times New Roman"/>
          <w:sz w:val="24"/>
          <w:szCs w:val="24"/>
        </w:rPr>
        <w:t>parameter,</w:t>
      </w:r>
      <w:r w:rsidR="00F712A5" w:rsidRPr="004A05C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proofErr w:type="gramEnd"/>
      <w:r w:rsidR="00F712A5" w:rsidRPr="004A05C1">
        <w:rPr>
          <w:rFonts w:ascii="Times New Roman" w:eastAsia="Times New Roman" w:hAnsi="Times New Roman" w:cs="Times New Roman"/>
          <w:sz w:val="24"/>
          <w:szCs w:val="24"/>
        </w:rPr>
        <w:t xml:space="preserve"> name of an encrypted file</w:t>
      </w:r>
      <w:r w:rsidR="009F6C2D" w:rsidRPr="004A05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6C2D" w:rsidRPr="004A05C1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="009F6C2D" w:rsidRPr="004A05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6C2D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example.txt.encrypted</w:t>
      </w:r>
      <w:proofErr w:type="spellEnd"/>
      <w:r w:rsidR="009F6C2D" w:rsidRPr="004A05C1">
        <w:rPr>
          <w:rFonts w:ascii="Times New Roman" w:eastAsia="Times New Roman" w:hAnsi="Times New Roman" w:cs="Times New Roman"/>
          <w:sz w:val="24"/>
          <w:szCs w:val="24"/>
        </w:rPr>
        <w:t>,</w:t>
      </w:r>
      <w:r w:rsidR="00F712A5" w:rsidRPr="004A05C1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9F6C2D" w:rsidRPr="004A05C1">
        <w:rPr>
          <w:rFonts w:ascii="Times New Roman" w:eastAsia="Times New Roman" w:hAnsi="Times New Roman" w:cs="Times New Roman"/>
          <w:sz w:val="24"/>
          <w:szCs w:val="24"/>
        </w:rPr>
        <w:t xml:space="preserve"> receive in standard input </w:t>
      </w:r>
      <w:r w:rsidR="00F712A5" w:rsidRPr="004A05C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44DA8" w:rsidRPr="004A05C1">
        <w:rPr>
          <w:rFonts w:ascii="Times New Roman" w:eastAsia="Times New Roman" w:hAnsi="Times New Roman" w:cs="Times New Roman"/>
          <w:sz w:val="24"/>
          <w:szCs w:val="24"/>
        </w:rPr>
        <w:t xml:space="preserve"> decryption key </w:t>
      </w:r>
      <w:r w:rsidR="00F712A5" w:rsidRPr="004A05C1">
        <w:rPr>
          <w:rFonts w:ascii="Times New Roman" w:eastAsia="Times New Roman" w:hAnsi="Times New Roman" w:cs="Times New Roman"/>
          <w:sz w:val="24"/>
          <w:szCs w:val="24"/>
        </w:rPr>
        <w:t xml:space="preserve">sent by the </w:t>
      </w:r>
      <w:r w:rsidR="002923E6" w:rsidRPr="004A05C1">
        <w:rPr>
          <w:rFonts w:ascii="Times New Roman" w:eastAsia="Times New Roman" w:hAnsi="Times New Roman" w:cs="Times New Roman"/>
          <w:sz w:val="24"/>
          <w:szCs w:val="24"/>
        </w:rPr>
        <w:t>attacker</w:t>
      </w:r>
      <w:r w:rsidR="009F6C2D" w:rsidRPr="004A05C1">
        <w:rPr>
          <w:rFonts w:ascii="Times New Roman" w:eastAsia="Times New Roman" w:hAnsi="Times New Roman" w:cs="Times New Roman"/>
          <w:sz w:val="24"/>
          <w:szCs w:val="24"/>
        </w:rPr>
        <w:t xml:space="preserve">. It should </w:t>
      </w:r>
      <w:del w:id="41" w:author="Connor Rickermann" w:date="2022-10-03T10:46:00Z">
        <w:r w:rsidR="009F6C2D" w:rsidRPr="004A05C1" w:rsidDel="003D5590">
          <w:rPr>
            <w:rFonts w:ascii="Times New Roman" w:eastAsia="Times New Roman" w:hAnsi="Times New Roman" w:cs="Times New Roman"/>
            <w:sz w:val="24"/>
            <w:szCs w:val="24"/>
          </w:rPr>
          <w:delText xml:space="preserve">output </w:delText>
        </w:r>
        <w:r w:rsidR="00B44DA8" w:rsidRPr="004A05C1" w:rsidDel="003D5590">
          <w:rPr>
            <w:rFonts w:ascii="Times New Roman" w:eastAsia="Times New Roman" w:hAnsi="Times New Roman" w:cs="Times New Roman"/>
            <w:sz w:val="24"/>
            <w:szCs w:val="24"/>
          </w:rPr>
          <w:delText xml:space="preserve"> the</w:delText>
        </w:r>
      </w:del>
      <w:ins w:id="42" w:author="Connor Rickermann" w:date="2022-10-03T10:46:00Z">
        <w:r w:rsidR="003D5590" w:rsidRPr="004A05C1">
          <w:rPr>
            <w:rFonts w:ascii="Times New Roman" w:eastAsia="Times New Roman" w:hAnsi="Times New Roman" w:cs="Times New Roman"/>
            <w:sz w:val="24"/>
            <w:szCs w:val="24"/>
          </w:rPr>
          <w:t>output the</w:t>
        </w:r>
      </w:ins>
      <w:r w:rsidR="00B44DA8" w:rsidRPr="004A05C1">
        <w:rPr>
          <w:rFonts w:ascii="Times New Roman" w:eastAsia="Times New Roman" w:hAnsi="Times New Roman" w:cs="Times New Roman"/>
          <w:sz w:val="24"/>
          <w:szCs w:val="24"/>
        </w:rPr>
        <w:t xml:space="preserve"> original file</w:t>
      </w:r>
      <w:r w:rsidR="009A6A5A" w:rsidRPr="004A05C1">
        <w:rPr>
          <w:rFonts w:ascii="Times New Roman" w:eastAsia="Times New Roman" w:hAnsi="Times New Roman" w:cs="Times New Roman"/>
          <w:sz w:val="24"/>
          <w:szCs w:val="24"/>
        </w:rPr>
        <w:t xml:space="preserve"> (with the original name), </w:t>
      </w:r>
      <w:proofErr w:type="gramStart"/>
      <w:r w:rsidR="009A6A5A" w:rsidRPr="004A05C1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="009A6A5A" w:rsidRPr="004A0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6A5A" w:rsidRPr="004A05C1">
        <w:rPr>
          <w:rFonts w:ascii="Times New Roman" w:eastAsia="Times New Roman" w:hAnsi="Times New Roman" w:cs="Times New Roman"/>
          <w:i/>
          <w:iCs/>
          <w:sz w:val="24"/>
          <w:szCs w:val="24"/>
        </w:rPr>
        <w:t>example.txt</w:t>
      </w:r>
      <w:r w:rsidR="00B44DA8" w:rsidRPr="004A05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B23E1B7" w14:textId="77777777" w:rsidR="003B600A" w:rsidRPr="004A05C1" w:rsidRDefault="003B600A" w:rsidP="00CC6E5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8A67BC" w14:textId="750D5E7D" w:rsidR="00A57392" w:rsidRPr="004A05C1" w:rsidRDefault="00A57392" w:rsidP="00A57392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Submit in </w:t>
      </w:r>
      <w:proofErr w:type="spellStart"/>
      <w:r w:rsidRPr="004A05C1">
        <w:rPr>
          <w:rFonts w:ascii="Calibri" w:eastAsia="Calibri" w:hAnsi="Calibri" w:cs="Calibri"/>
          <w:b/>
          <w:bCs/>
          <w:sz w:val="24"/>
          <w:szCs w:val="24"/>
        </w:rPr>
        <w:t>HuskyCT</w:t>
      </w:r>
      <w:proofErr w:type="spellEnd"/>
      <w:r w:rsidR="009605CE"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 and </w:t>
      </w:r>
      <w:r w:rsidR="009222E9" w:rsidRPr="004A05C1">
        <w:rPr>
          <w:rFonts w:ascii="Calibri" w:eastAsia="Calibri" w:hAnsi="Calibri" w:cs="Calibri"/>
          <w:b/>
          <w:bCs/>
          <w:sz w:val="24"/>
          <w:szCs w:val="24"/>
        </w:rPr>
        <w:t xml:space="preserve">save in directory </w:t>
      </w:r>
      <w:r w:rsidR="009222E9" w:rsidRPr="004A05C1">
        <w:rPr>
          <w:rFonts w:ascii="Calibri" w:eastAsia="Calibri" w:hAnsi="Calibri" w:cs="Calibri"/>
          <w:b/>
          <w:bCs/>
          <w:i/>
          <w:iCs/>
          <w:sz w:val="24"/>
          <w:szCs w:val="24"/>
        </w:rPr>
        <w:t>Lab3/Solutions</w:t>
      </w:r>
      <w:r w:rsidRPr="004A05C1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4A05C1">
        <w:rPr>
          <w:rFonts w:ascii="Calibri" w:eastAsia="Calibri" w:hAnsi="Calibri" w:cs="Calibri"/>
          <w:sz w:val="24"/>
          <w:szCs w:val="24"/>
        </w:rPr>
        <w:t xml:space="preserve"> your programs (</w:t>
      </w:r>
      <w:r w:rsidR="00900CC7" w:rsidRPr="004A05C1">
        <w:rPr>
          <w:rFonts w:ascii="Calibri" w:eastAsia="Calibri" w:hAnsi="Calibri" w:cs="Calibri"/>
          <w:sz w:val="24"/>
          <w:szCs w:val="24"/>
        </w:rPr>
        <w:t xml:space="preserve">KG6.py, </w:t>
      </w:r>
      <w:r w:rsidRPr="004A05C1">
        <w:rPr>
          <w:rFonts w:ascii="Calibri" w:eastAsia="Calibri" w:hAnsi="Calibri" w:cs="Calibri"/>
          <w:sz w:val="24"/>
          <w:szCs w:val="24"/>
        </w:rPr>
        <w:t xml:space="preserve">R6.py, </w:t>
      </w:r>
      <w:r w:rsidR="009605CE" w:rsidRPr="004A05C1">
        <w:rPr>
          <w:rFonts w:ascii="Calibri" w:eastAsia="Calibri" w:hAnsi="Calibri" w:cs="Calibri"/>
          <w:sz w:val="24"/>
          <w:szCs w:val="24"/>
        </w:rPr>
        <w:t>A</w:t>
      </w:r>
      <w:r w:rsidRPr="004A05C1">
        <w:rPr>
          <w:rFonts w:ascii="Calibri" w:eastAsia="Calibri" w:hAnsi="Calibri" w:cs="Calibri"/>
          <w:sz w:val="24"/>
          <w:szCs w:val="24"/>
        </w:rPr>
        <w:t>D6.py</w:t>
      </w:r>
      <w:r w:rsidR="009605CE" w:rsidRPr="004A05C1">
        <w:rPr>
          <w:rFonts w:ascii="Calibri" w:eastAsia="Calibri" w:hAnsi="Calibri" w:cs="Calibri"/>
          <w:sz w:val="24"/>
          <w:szCs w:val="24"/>
        </w:rPr>
        <w:t>, D6.py</w:t>
      </w:r>
      <w:r w:rsidRPr="004A05C1">
        <w:rPr>
          <w:rFonts w:ascii="Calibri" w:eastAsia="Calibri" w:hAnsi="Calibri" w:cs="Calibri"/>
          <w:sz w:val="24"/>
          <w:szCs w:val="24"/>
        </w:rPr>
        <w:t>)</w:t>
      </w:r>
      <w:r w:rsidR="00B422E8" w:rsidRPr="004A05C1">
        <w:rPr>
          <w:rFonts w:ascii="Calibri" w:eastAsia="Calibri" w:hAnsi="Calibri" w:cs="Calibri"/>
          <w:sz w:val="24"/>
          <w:szCs w:val="24"/>
        </w:rPr>
        <w:t>, and the</w:t>
      </w:r>
      <w:r w:rsidR="005F16B7" w:rsidRPr="004A05C1">
        <w:rPr>
          <w:rFonts w:ascii="Calibri" w:eastAsia="Calibri" w:hAnsi="Calibri" w:cs="Calibri"/>
          <w:sz w:val="24"/>
          <w:szCs w:val="24"/>
        </w:rPr>
        <w:t xml:space="preserve"> key</w:t>
      </w:r>
      <w:r w:rsidR="00B422E8" w:rsidRPr="004A05C1">
        <w:rPr>
          <w:rFonts w:ascii="Calibri" w:eastAsia="Calibri" w:hAnsi="Calibri" w:cs="Calibri"/>
          <w:sz w:val="24"/>
          <w:szCs w:val="24"/>
        </w:rPr>
        <w:t xml:space="preserve"> files </w:t>
      </w:r>
      <w:proofErr w:type="spellStart"/>
      <w:r w:rsidR="009222E9" w:rsidRPr="004A05C1">
        <w:rPr>
          <w:rFonts w:ascii="Calibri" w:eastAsia="Calibri" w:hAnsi="Calibri" w:cs="Calibri"/>
          <w:i/>
          <w:iCs/>
          <w:sz w:val="24"/>
          <w:szCs w:val="24"/>
        </w:rPr>
        <w:t>e.key</w:t>
      </w:r>
      <w:proofErr w:type="spellEnd"/>
      <w:r w:rsidR="009222E9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009222E9" w:rsidRPr="004A05C1">
        <w:rPr>
          <w:rFonts w:ascii="Calibri" w:eastAsia="Calibri" w:hAnsi="Calibri" w:cs="Calibri"/>
          <w:sz w:val="24"/>
          <w:szCs w:val="24"/>
        </w:rPr>
        <w:t xml:space="preserve">and </w:t>
      </w:r>
      <w:proofErr w:type="spellStart"/>
      <w:r w:rsidR="009222E9" w:rsidRPr="004A05C1">
        <w:rPr>
          <w:rFonts w:ascii="Calibri" w:eastAsia="Calibri" w:hAnsi="Calibri" w:cs="Calibri"/>
          <w:i/>
          <w:iCs/>
          <w:sz w:val="24"/>
          <w:szCs w:val="24"/>
        </w:rPr>
        <w:t>d.key</w:t>
      </w:r>
      <w:proofErr w:type="spellEnd"/>
      <w:r w:rsidR="009222E9"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. </w:t>
      </w:r>
    </w:p>
    <w:p w14:paraId="32B65DBD" w14:textId="77777777" w:rsidR="00CC6E52" w:rsidRPr="004A05C1" w:rsidRDefault="00CC6E52" w:rsidP="00CC6E5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C6E52" w:rsidRPr="004A05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B0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FC525A"/>
    <w:multiLevelType w:val="hybridMultilevel"/>
    <w:tmpl w:val="48AA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D473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ED22F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AE6C8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52196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3C507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1507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1C3B61"/>
    <w:multiLevelType w:val="hybridMultilevel"/>
    <w:tmpl w:val="FFFFFFFF"/>
    <w:lvl w:ilvl="0" w:tplc="86D039EA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2A4C1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54F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60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AF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1C1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20B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CE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AA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A2351"/>
    <w:multiLevelType w:val="hybridMultilevel"/>
    <w:tmpl w:val="8BCC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9107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3074020">
    <w:abstractNumId w:val="8"/>
  </w:num>
  <w:num w:numId="2" w16cid:durableId="1850752971">
    <w:abstractNumId w:val="2"/>
  </w:num>
  <w:num w:numId="3" w16cid:durableId="19818481">
    <w:abstractNumId w:val="6"/>
  </w:num>
  <w:num w:numId="4" w16cid:durableId="1042947205">
    <w:abstractNumId w:val="3"/>
  </w:num>
  <w:num w:numId="5" w16cid:durableId="2039743855">
    <w:abstractNumId w:val="7"/>
  </w:num>
  <w:num w:numId="6" w16cid:durableId="461966606">
    <w:abstractNumId w:val="4"/>
  </w:num>
  <w:num w:numId="7" w16cid:durableId="500118348">
    <w:abstractNumId w:val="0"/>
  </w:num>
  <w:num w:numId="8" w16cid:durableId="1162045191">
    <w:abstractNumId w:val="10"/>
  </w:num>
  <w:num w:numId="9" w16cid:durableId="1391614291">
    <w:abstractNumId w:val="5"/>
  </w:num>
  <w:num w:numId="10" w16cid:durableId="2052146040">
    <w:abstractNumId w:val="9"/>
  </w:num>
  <w:num w:numId="11" w16cid:durableId="128773745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nnor Rickermann">
    <w15:presenceInfo w15:providerId="None" w15:userId="Connor Rickermann"/>
  </w15:person>
  <w15:person w15:author="Herzberg, Amir">
    <w15:presenceInfo w15:providerId="AD" w15:userId="S::amir.herzberg@uconn.edu::065951d4-4781-441f-ab30-2019f0b038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31E"/>
    <w:rsid w:val="00015861"/>
    <w:rsid w:val="00024B72"/>
    <w:rsid w:val="000416E7"/>
    <w:rsid w:val="0004172D"/>
    <w:rsid w:val="0004A1F7"/>
    <w:rsid w:val="000508CF"/>
    <w:rsid w:val="00051152"/>
    <w:rsid w:val="000602DF"/>
    <w:rsid w:val="00061286"/>
    <w:rsid w:val="00061AA1"/>
    <w:rsid w:val="00072A7B"/>
    <w:rsid w:val="00074EA9"/>
    <w:rsid w:val="00076B8F"/>
    <w:rsid w:val="000851B9"/>
    <w:rsid w:val="00085B6F"/>
    <w:rsid w:val="00096BFC"/>
    <w:rsid w:val="000C3C55"/>
    <w:rsid w:val="000C4552"/>
    <w:rsid w:val="000D427D"/>
    <w:rsid w:val="000D5128"/>
    <w:rsid w:val="000D760A"/>
    <w:rsid w:val="000F31A2"/>
    <w:rsid w:val="001005BB"/>
    <w:rsid w:val="0012244E"/>
    <w:rsid w:val="001314E5"/>
    <w:rsid w:val="001319FC"/>
    <w:rsid w:val="00131B14"/>
    <w:rsid w:val="00132D45"/>
    <w:rsid w:val="001359F5"/>
    <w:rsid w:val="00137FF1"/>
    <w:rsid w:val="0014015E"/>
    <w:rsid w:val="00141B96"/>
    <w:rsid w:val="001429C2"/>
    <w:rsid w:val="00145EC7"/>
    <w:rsid w:val="00147302"/>
    <w:rsid w:val="00151095"/>
    <w:rsid w:val="00157679"/>
    <w:rsid w:val="00161796"/>
    <w:rsid w:val="0019423C"/>
    <w:rsid w:val="001958D5"/>
    <w:rsid w:val="001C415D"/>
    <w:rsid w:val="001D7606"/>
    <w:rsid w:val="001E4468"/>
    <w:rsid w:val="001E5699"/>
    <w:rsid w:val="001F0673"/>
    <w:rsid w:val="001F06A5"/>
    <w:rsid w:val="001F176C"/>
    <w:rsid w:val="001F4206"/>
    <w:rsid w:val="002006F6"/>
    <w:rsid w:val="00205EED"/>
    <w:rsid w:val="00234B54"/>
    <w:rsid w:val="0024E66B"/>
    <w:rsid w:val="0025489D"/>
    <w:rsid w:val="002615EE"/>
    <w:rsid w:val="0026290E"/>
    <w:rsid w:val="002702CB"/>
    <w:rsid w:val="00280A38"/>
    <w:rsid w:val="002923E6"/>
    <w:rsid w:val="002B5C15"/>
    <w:rsid w:val="002D061E"/>
    <w:rsid w:val="002D2399"/>
    <w:rsid w:val="002D6A00"/>
    <w:rsid w:val="002E1C3E"/>
    <w:rsid w:val="002E2764"/>
    <w:rsid w:val="00305774"/>
    <w:rsid w:val="003140FC"/>
    <w:rsid w:val="00316272"/>
    <w:rsid w:val="00324A1A"/>
    <w:rsid w:val="003266C5"/>
    <w:rsid w:val="00332B1D"/>
    <w:rsid w:val="00334601"/>
    <w:rsid w:val="0033528E"/>
    <w:rsid w:val="00336397"/>
    <w:rsid w:val="00345A31"/>
    <w:rsid w:val="00346085"/>
    <w:rsid w:val="003639D6"/>
    <w:rsid w:val="00364085"/>
    <w:rsid w:val="003677BB"/>
    <w:rsid w:val="00367A06"/>
    <w:rsid w:val="00370BFC"/>
    <w:rsid w:val="003744EA"/>
    <w:rsid w:val="00381E34"/>
    <w:rsid w:val="00385518"/>
    <w:rsid w:val="003902F3"/>
    <w:rsid w:val="00390499"/>
    <w:rsid w:val="003955C1"/>
    <w:rsid w:val="003B5F4B"/>
    <w:rsid w:val="003B600A"/>
    <w:rsid w:val="003B7AFA"/>
    <w:rsid w:val="003C4D22"/>
    <w:rsid w:val="003D536D"/>
    <w:rsid w:val="003D5590"/>
    <w:rsid w:val="003D6BB5"/>
    <w:rsid w:val="003E0987"/>
    <w:rsid w:val="003F6B3B"/>
    <w:rsid w:val="003F77B8"/>
    <w:rsid w:val="0040075E"/>
    <w:rsid w:val="004029A8"/>
    <w:rsid w:val="00403618"/>
    <w:rsid w:val="00412973"/>
    <w:rsid w:val="0042253B"/>
    <w:rsid w:val="00427A99"/>
    <w:rsid w:val="004351BC"/>
    <w:rsid w:val="0044122C"/>
    <w:rsid w:val="00441E22"/>
    <w:rsid w:val="004461C4"/>
    <w:rsid w:val="004473D6"/>
    <w:rsid w:val="00454E73"/>
    <w:rsid w:val="00460527"/>
    <w:rsid w:val="004608FE"/>
    <w:rsid w:val="00460F9A"/>
    <w:rsid w:val="00461021"/>
    <w:rsid w:val="00467095"/>
    <w:rsid w:val="00471D92"/>
    <w:rsid w:val="004726CF"/>
    <w:rsid w:val="00477C4B"/>
    <w:rsid w:val="00485214"/>
    <w:rsid w:val="00490DDF"/>
    <w:rsid w:val="004953C3"/>
    <w:rsid w:val="00495A4E"/>
    <w:rsid w:val="004979E6"/>
    <w:rsid w:val="004A05C1"/>
    <w:rsid w:val="004A1C21"/>
    <w:rsid w:val="004A331E"/>
    <w:rsid w:val="004A5B7D"/>
    <w:rsid w:val="004B6CBA"/>
    <w:rsid w:val="004C40C0"/>
    <w:rsid w:val="004D0157"/>
    <w:rsid w:val="004D0268"/>
    <w:rsid w:val="004E07D2"/>
    <w:rsid w:val="004E0DB5"/>
    <w:rsid w:val="004F4B4C"/>
    <w:rsid w:val="004F503C"/>
    <w:rsid w:val="004F5C7C"/>
    <w:rsid w:val="00507CEC"/>
    <w:rsid w:val="005139C6"/>
    <w:rsid w:val="005153AF"/>
    <w:rsid w:val="00521914"/>
    <w:rsid w:val="005235AC"/>
    <w:rsid w:val="00527A88"/>
    <w:rsid w:val="005323E6"/>
    <w:rsid w:val="005334B5"/>
    <w:rsid w:val="00534293"/>
    <w:rsid w:val="00537FA8"/>
    <w:rsid w:val="00540CD7"/>
    <w:rsid w:val="00546AE9"/>
    <w:rsid w:val="0055066A"/>
    <w:rsid w:val="005615B9"/>
    <w:rsid w:val="00565A53"/>
    <w:rsid w:val="00571C11"/>
    <w:rsid w:val="0057391F"/>
    <w:rsid w:val="005775B1"/>
    <w:rsid w:val="00584544"/>
    <w:rsid w:val="005863EA"/>
    <w:rsid w:val="005A1113"/>
    <w:rsid w:val="005A267A"/>
    <w:rsid w:val="005B0E07"/>
    <w:rsid w:val="005B6520"/>
    <w:rsid w:val="005C119A"/>
    <w:rsid w:val="005D3D25"/>
    <w:rsid w:val="005E367E"/>
    <w:rsid w:val="005E5994"/>
    <w:rsid w:val="005F16B7"/>
    <w:rsid w:val="005F4B5C"/>
    <w:rsid w:val="005F64A1"/>
    <w:rsid w:val="005F661C"/>
    <w:rsid w:val="00605904"/>
    <w:rsid w:val="00615CA5"/>
    <w:rsid w:val="0061675D"/>
    <w:rsid w:val="006359A4"/>
    <w:rsid w:val="0064104D"/>
    <w:rsid w:val="00642EFF"/>
    <w:rsid w:val="00647346"/>
    <w:rsid w:val="006479F0"/>
    <w:rsid w:val="0065113D"/>
    <w:rsid w:val="0066269D"/>
    <w:rsid w:val="00667C46"/>
    <w:rsid w:val="00673D9C"/>
    <w:rsid w:val="006748B1"/>
    <w:rsid w:val="00677011"/>
    <w:rsid w:val="00694459"/>
    <w:rsid w:val="00694CDA"/>
    <w:rsid w:val="006965D9"/>
    <w:rsid w:val="006974D6"/>
    <w:rsid w:val="006B104C"/>
    <w:rsid w:val="006B33F0"/>
    <w:rsid w:val="006B4A84"/>
    <w:rsid w:val="006C225E"/>
    <w:rsid w:val="006D145C"/>
    <w:rsid w:val="006D16D8"/>
    <w:rsid w:val="006D1BF2"/>
    <w:rsid w:val="006D3787"/>
    <w:rsid w:val="006F172A"/>
    <w:rsid w:val="006F1F11"/>
    <w:rsid w:val="006FF3F2"/>
    <w:rsid w:val="00701024"/>
    <w:rsid w:val="00710831"/>
    <w:rsid w:val="00716110"/>
    <w:rsid w:val="007235C6"/>
    <w:rsid w:val="007347D6"/>
    <w:rsid w:val="00740DE9"/>
    <w:rsid w:val="00742CA2"/>
    <w:rsid w:val="00746A03"/>
    <w:rsid w:val="007472D3"/>
    <w:rsid w:val="00747309"/>
    <w:rsid w:val="00752970"/>
    <w:rsid w:val="007611FA"/>
    <w:rsid w:val="00766397"/>
    <w:rsid w:val="00774394"/>
    <w:rsid w:val="00774615"/>
    <w:rsid w:val="007751D4"/>
    <w:rsid w:val="00775C13"/>
    <w:rsid w:val="007A49F3"/>
    <w:rsid w:val="007A5C0C"/>
    <w:rsid w:val="007B0E7D"/>
    <w:rsid w:val="007D5181"/>
    <w:rsid w:val="007D6BB1"/>
    <w:rsid w:val="007E226B"/>
    <w:rsid w:val="007F0E17"/>
    <w:rsid w:val="007F10F7"/>
    <w:rsid w:val="007F7B51"/>
    <w:rsid w:val="00814D1C"/>
    <w:rsid w:val="008153E1"/>
    <w:rsid w:val="0082116D"/>
    <w:rsid w:val="00824074"/>
    <w:rsid w:val="00832947"/>
    <w:rsid w:val="00846D3F"/>
    <w:rsid w:val="0085134A"/>
    <w:rsid w:val="008569DE"/>
    <w:rsid w:val="00857E56"/>
    <w:rsid w:val="008613EE"/>
    <w:rsid w:val="00873E91"/>
    <w:rsid w:val="0088766F"/>
    <w:rsid w:val="00890937"/>
    <w:rsid w:val="008A0ABE"/>
    <w:rsid w:val="008A23CF"/>
    <w:rsid w:val="008B546F"/>
    <w:rsid w:val="008B5735"/>
    <w:rsid w:val="008C1A36"/>
    <w:rsid w:val="008C36D4"/>
    <w:rsid w:val="008C4A26"/>
    <w:rsid w:val="008D04A6"/>
    <w:rsid w:val="008D23B8"/>
    <w:rsid w:val="008D2803"/>
    <w:rsid w:val="008D2AF2"/>
    <w:rsid w:val="008D3C3C"/>
    <w:rsid w:val="008D6028"/>
    <w:rsid w:val="008E1C97"/>
    <w:rsid w:val="008E4C56"/>
    <w:rsid w:val="008E6F05"/>
    <w:rsid w:val="008F2F3D"/>
    <w:rsid w:val="008F3859"/>
    <w:rsid w:val="008F4C1D"/>
    <w:rsid w:val="008F5118"/>
    <w:rsid w:val="008F63AF"/>
    <w:rsid w:val="00900CC7"/>
    <w:rsid w:val="00921A5A"/>
    <w:rsid w:val="009222E9"/>
    <w:rsid w:val="009235F8"/>
    <w:rsid w:val="00925753"/>
    <w:rsid w:val="00932F2C"/>
    <w:rsid w:val="00937157"/>
    <w:rsid w:val="00944B0A"/>
    <w:rsid w:val="00944F79"/>
    <w:rsid w:val="00946840"/>
    <w:rsid w:val="00947674"/>
    <w:rsid w:val="00951C8D"/>
    <w:rsid w:val="00957F41"/>
    <w:rsid w:val="009605CE"/>
    <w:rsid w:val="009675BD"/>
    <w:rsid w:val="00973890"/>
    <w:rsid w:val="0097752A"/>
    <w:rsid w:val="00980614"/>
    <w:rsid w:val="00981434"/>
    <w:rsid w:val="00993581"/>
    <w:rsid w:val="00996432"/>
    <w:rsid w:val="009A06CD"/>
    <w:rsid w:val="009A34E1"/>
    <w:rsid w:val="009A40A9"/>
    <w:rsid w:val="009A6A5A"/>
    <w:rsid w:val="009B06A6"/>
    <w:rsid w:val="009B5A65"/>
    <w:rsid w:val="009E0B1E"/>
    <w:rsid w:val="009F18EC"/>
    <w:rsid w:val="009F2F0B"/>
    <w:rsid w:val="009F6C2D"/>
    <w:rsid w:val="00A0001E"/>
    <w:rsid w:val="00A026E3"/>
    <w:rsid w:val="00A06526"/>
    <w:rsid w:val="00A1234B"/>
    <w:rsid w:val="00A14869"/>
    <w:rsid w:val="00A20E75"/>
    <w:rsid w:val="00A21ABD"/>
    <w:rsid w:val="00A27A07"/>
    <w:rsid w:val="00A4208D"/>
    <w:rsid w:val="00A428D9"/>
    <w:rsid w:val="00A46444"/>
    <w:rsid w:val="00A50702"/>
    <w:rsid w:val="00A56472"/>
    <w:rsid w:val="00A56DA7"/>
    <w:rsid w:val="00A57392"/>
    <w:rsid w:val="00A6385E"/>
    <w:rsid w:val="00A70FEE"/>
    <w:rsid w:val="00A776D7"/>
    <w:rsid w:val="00AA15CA"/>
    <w:rsid w:val="00AA18F4"/>
    <w:rsid w:val="00AA313E"/>
    <w:rsid w:val="00AB7F77"/>
    <w:rsid w:val="00AC228D"/>
    <w:rsid w:val="00AD0C48"/>
    <w:rsid w:val="00AD215E"/>
    <w:rsid w:val="00AE00EE"/>
    <w:rsid w:val="00AF21C9"/>
    <w:rsid w:val="00AF2DD4"/>
    <w:rsid w:val="00B034BD"/>
    <w:rsid w:val="00B10916"/>
    <w:rsid w:val="00B12300"/>
    <w:rsid w:val="00B1708D"/>
    <w:rsid w:val="00B22435"/>
    <w:rsid w:val="00B27A8A"/>
    <w:rsid w:val="00B32C80"/>
    <w:rsid w:val="00B422E8"/>
    <w:rsid w:val="00B4467D"/>
    <w:rsid w:val="00B44DA8"/>
    <w:rsid w:val="00B5407C"/>
    <w:rsid w:val="00B5472C"/>
    <w:rsid w:val="00B55DFE"/>
    <w:rsid w:val="00B56523"/>
    <w:rsid w:val="00B607AB"/>
    <w:rsid w:val="00B610BE"/>
    <w:rsid w:val="00B62AF8"/>
    <w:rsid w:val="00B72F91"/>
    <w:rsid w:val="00B7464F"/>
    <w:rsid w:val="00B7553C"/>
    <w:rsid w:val="00B76321"/>
    <w:rsid w:val="00B80498"/>
    <w:rsid w:val="00B83EBF"/>
    <w:rsid w:val="00B85889"/>
    <w:rsid w:val="00B86B75"/>
    <w:rsid w:val="00BA0341"/>
    <w:rsid w:val="00BA1C7D"/>
    <w:rsid w:val="00BB27B7"/>
    <w:rsid w:val="00BC6269"/>
    <w:rsid w:val="00BD4710"/>
    <w:rsid w:val="00BD4B89"/>
    <w:rsid w:val="00BE5B47"/>
    <w:rsid w:val="00BE6AEC"/>
    <w:rsid w:val="00C04E9B"/>
    <w:rsid w:val="00C07E08"/>
    <w:rsid w:val="00C10001"/>
    <w:rsid w:val="00C12C6A"/>
    <w:rsid w:val="00C2107D"/>
    <w:rsid w:val="00C24136"/>
    <w:rsid w:val="00C27742"/>
    <w:rsid w:val="00C27864"/>
    <w:rsid w:val="00C27C82"/>
    <w:rsid w:val="00C301C1"/>
    <w:rsid w:val="00C336B6"/>
    <w:rsid w:val="00C37F36"/>
    <w:rsid w:val="00C43AB7"/>
    <w:rsid w:val="00C51D13"/>
    <w:rsid w:val="00C5270E"/>
    <w:rsid w:val="00C546B6"/>
    <w:rsid w:val="00C64F5C"/>
    <w:rsid w:val="00C65D9D"/>
    <w:rsid w:val="00C748FB"/>
    <w:rsid w:val="00C81513"/>
    <w:rsid w:val="00C82899"/>
    <w:rsid w:val="00C8304B"/>
    <w:rsid w:val="00C85460"/>
    <w:rsid w:val="00C91B70"/>
    <w:rsid w:val="00CA1B51"/>
    <w:rsid w:val="00CA267E"/>
    <w:rsid w:val="00CB131A"/>
    <w:rsid w:val="00CB33F5"/>
    <w:rsid w:val="00CB3A49"/>
    <w:rsid w:val="00CB4F83"/>
    <w:rsid w:val="00CC4032"/>
    <w:rsid w:val="00CC6E52"/>
    <w:rsid w:val="00CD14C7"/>
    <w:rsid w:val="00CD19E1"/>
    <w:rsid w:val="00CD3DCC"/>
    <w:rsid w:val="00CD5604"/>
    <w:rsid w:val="00CE1A59"/>
    <w:rsid w:val="00CE519B"/>
    <w:rsid w:val="00CE6521"/>
    <w:rsid w:val="00CE795E"/>
    <w:rsid w:val="00CF3256"/>
    <w:rsid w:val="00CF4345"/>
    <w:rsid w:val="00D00999"/>
    <w:rsid w:val="00D0113E"/>
    <w:rsid w:val="00D12486"/>
    <w:rsid w:val="00D14465"/>
    <w:rsid w:val="00D24375"/>
    <w:rsid w:val="00D33241"/>
    <w:rsid w:val="00D4475F"/>
    <w:rsid w:val="00D45059"/>
    <w:rsid w:val="00D5040D"/>
    <w:rsid w:val="00D52CAC"/>
    <w:rsid w:val="00D7221E"/>
    <w:rsid w:val="00D73EE0"/>
    <w:rsid w:val="00D95E67"/>
    <w:rsid w:val="00D97AD0"/>
    <w:rsid w:val="00DA38F0"/>
    <w:rsid w:val="00DA401A"/>
    <w:rsid w:val="00DB0A06"/>
    <w:rsid w:val="00DB5A22"/>
    <w:rsid w:val="00DD45CF"/>
    <w:rsid w:val="00DE4B43"/>
    <w:rsid w:val="00DF408D"/>
    <w:rsid w:val="00DF4851"/>
    <w:rsid w:val="00DF6BB1"/>
    <w:rsid w:val="00DF7B9D"/>
    <w:rsid w:val="00E0347D"/>
    <w:rsid w:val="00E044EA"/>
    <w:rsid w:val="00E105EE"/>
    <w:rsid w:val="00E11808"/>
    <w:rsid w:val="00E122E0"/>
    <w:rsid w:val="00E1782C"/>
    <w:rsid w:val="00E34021"/>
    <w:rsid w:val="00E35C85"/>
    <w:rsid w:val="00E379DE"/>
    <w:rsid w:val="00E50B3F"/>
    <w:rsid w:val="00E545FB"/>
    <w:rsid w:val="00E60054"/>
    <w:rsid w:val="00E6728C"/>
    <w:rsid w:val="00E6729F"/>
    <w:rsid w:val="00E71F4D"/>
    <w:rsid w:val="00E72720"/>
    <w:rsid w:val="00E734F7"/>
    <w:rsid w:val="00E807E5"/>
    <w:rsid w:val="00E843EC"/>
    <w:rsid w:val="00EA005B"/>
    <w:rsid w:val="00EB189F"/>
    <w:rsid w:val="00EB731A"/>
    <w:rsid w:val="00EC04D5"/>
    <w:rsid w:val="00ED3A26"/>
    <w:rsid w:val="00ED4FE0"/>
    <w:rsid w:val="00ED57D2"/>
    <w:rsid w:val="00EE2B49"/>
    <w:rsid w:val="00EE5F57"/>
    <w:rsid w:val="00EF1D7B"/>
    <w:rsid w:val="00EF3CA8"/>
    <w:rsid w:val="00EF49D0"/>
    <w:rsid w:val="00EF6038"/>
    <w:rsid w:val="00F01A9D"/>
    <w:rsid w:val="00F054A6"/>
    <w:rsid w:val="00F06752"/>
    <w:rsid w:val="00F076F4"/>
    <w:rsid w:val="00F11395"/>
    <w:rsid w:val="00F1724D"/>
    <w:rsid w:val="00F277FF"/>
    <w:rsid w:val="00F32752"/>
    <w:rsid w:val="00F465E9"/>
    <w:rsid w:val="00F5092A"/>
    <w:rsid w:val="00F564A9"/>
    <w:rsid w:val="00F6647C"/>
    <w:rsid w:val="00F66682"/>
    <w:rsid w:val="00F712A5"/>
    <w:rsid w:val="00F84DE3"/>
    <w:rsid w:val="00FC2284"/>
    <w:rsid w:val="00FE1161"/>
    <w:rsid w:val="00FE2E6E"/>
    <w:rsid w:val="00FE40D2"/>
    <w:rsid w:val="00FE6FE1"/>
    <w:rsid w:val="00FF56C3"/>
    <w:rsid w:val="00FF6841"/>
    <w:rsid w:val="011F8A3F"/>
    <w:rsid w:val="0176F372"/>
    <w:rsid w:val="021A39AB"/>
    <w:rsid w:val="0295316A"/>
    <w:rsid w:val="029CEC1F"/>
    <w:rsid w:val="029EBA7E"/>
    <w:rsid w:val="02B31F24"/>
    <w:rsid w:val="030AE481"/>
    <w:rsid w:val="035B5F63"/>
    <w:rsid w:val="03982045"/>
    <w:rsid w:val="03AFA003"/>
    <w:rsid w:val="03AFC050"/>
    <w:rsid w:val="03C69D35"/>
    <w:rsid w:val="03F62B68"/>
    <w:rsid w:val="04094A6D"/>
    <w:rsid w:val="042F7348"/>
    <w:rsid w:val="04739ADA"/>
    <w:rsid w:val="047CF11D"/>
    <w:rsid w:val="04A92551"/>
    <w:rsid w:val="04B06352"/>
    <w:rsid w:val="04C8D081"/>
    <w:rsid w:val="04E9056A"/>
    <w:rsid w:val="05387A9C"/>
    <w:rsid w:val="053E086A"/>
    <w:rsid w:val="054383BD"/>
    <w:rsid w:val="05498C33"/>
    <w:rsid w:val="05E59DD9"/>
    <w:rsid w:val="060FB639"/>
    <w:rsid w:val="062B53A3"/>
    <w:rsid w:val="0655FEB3"/>
    <w:rsid w:val="068AADF8"/>
    <w:rsid w:val="06C9EB62"/>
    <w:rsid w:val="07281C6E"/>
    <w:rsid w:val="076E1D11"/>
    <w:rsid w:val="077E143B"/>
    <w:rsid w:val="077F0863"/>
    <w:rsid w:val="07923B78"/>
    <w:rsid w:val="07B1A73D"/>
    <w:rsid w:val="07D35278"/>
    <w:rsid w:val="07FE5E61"/>
    <w:rsid w:val="0838C302"/>
    <w:rsid w:val="08405D26"/>
    <w:rsid w:val="0859AAF0"/>
    <w:rsid w:val="0872119A"/>
    <w:rsid w:val="087DB530"/>
    <w:rsid w:val="08B81141"/>
    <w:rsid w:val="08DE0131"/>
    <w:rsid w:val="08DE8D7F"/>
    <w:rsid w:val="08EDC491"/>
    <w:rsid w:val="08EFAA8A"/>
    <w:rsid w:val="08F6BC5A"/>
    <w:rsid w:val="0950F9B8"/>
    <w:rsid w:val="095FA31A"/>
    <w:rsid w:val="097A8AAC"/>
    <w:rsid w:val="0995F0A7"/>
    <w:rsid w:val="09CD29DF"/>
    <w:rsid w:val="09E35977"/>
    <w:rsid w:val="0A711ABE"/>
    <w:rsid w:val="0A8AF39D"/>
    <w:rsid w:val="0A90B7D6"/>
    <w:rsid w:val="0A9823F3"/>
    <w:rsid w:val="0AC864ED"/>
    <w:rsid w:val="0AFB737B"/>
    <w:rsid w:val="0B219679"/>
    <w:rsid w:val="0B4D48EB"/>
    <w:rsid w:val="0B57CE1E"/>
    <w:rsid w:val="0B5E51EC"/>
    <w:rsid w:val="0B658D56"/>
    <w:rsid w:val="0B65B7D9"/>
    <w:rsid w:val="0BAB96B0"/>
    <w:rsid w:val="0BAFE412"/>
    <w:rsid w:val="0BBC82C5"/>
    <w:rsid w:val="0BD2FE5A"/>
    <w:rsid w:val="0BDE94CE"/>
    <w:rsid w:val="0BEE11D3"/>
    <w:rsid w:val="0BF6DEDE"/>
    <w:rsid w:val="0BFA5C69"/>
    <w:rsid w:val="0C43D65C"/>
    <w:rsid w:val="0C45E2ED"/>
    <w:rsid w:val="0C6C9D07"/>
    <w:rsid w:val="0CA1C915"/>
    <w:rsid w:val="0CB24E33"/>
    <w:rsid w:val="0CB7ECEA"/>
    <w:rsid w:val="0D5EDAF6"/>
    <w:rsid w:val="0D69F3A6"/>
    <w:rsid w:val="0D91F103"/>
    <w:rsid w:val="0DC5E7E3"/>
    <w:rsid w:val="0DE3AFB1"/>
    <w:rsid w:val="0E0B6D58"/>
    <w:rsid w:val="0E0DD32F"/>
    <w:rsid w:val="0E137603"/>
    <w:rsid w:val="0E49E079"/>
    <w:rsid w:val="0E592312"/>
    <w:rsid w:val="0E70665F"/>
    <w:rsid w:val="0E75EA72"/>
    <w:rsid w:val="0E8C2517"/>
    <w:rsid w:val="0ECF8E96"/>
    <w:rsid w:val="0ED6BABD"/>
    <w:rsid w:val="0EE689CE"/>
    <w:rsid w:val="0EFF6B13"/>
    <w:rsid w:val="0F04E72F"/>
    <w:rsid w:val="0F446202"/>
    <w:rsid w:val="0F944E2C"/>
    <w:rsid w:val="0FD3D843"/>
    <w:rsid w:val="0FEE918D"/>
    <w:rsid w:val="1014A795"/>
    <w:rsid w:val="101B3BF0"/>
    <w:rsid w:val="10303C10"/>
    <w:rsid w:val="103BB0CA"/>
    <w:rsid w:val="10A3B780"/>
    <w:rsid w:val="10D7A56E"/>
    <w:rsid w:val="10E0F3BA"/>
    <w:rsid w:val="10FD7FB3"/>
    <w:rsid w:val="11541F12"/>
    <w:rsid w:val="115A700F"/>
    <w:rsid w:val="11948D12"/>
    <w:rsid w:val="11A4BA72"/>
    <w:rsid w:val="11AA6653"/>
    <w:rsid w:val="11ACF3BC"/>
    <w:rsid w:val="11C3FBA2"/>
    <w:rsid w:val="11CD6896"/>
    <w:rsid w:val="11EB7E51"/>
    <w:rsid w:val="1227B5B2"/>
    <w:rsid w:val="122D7829"/>
    <w:rsid w:val="125DDA42"/>
    <w:rsid w:val="127020D4"/>
    <w:rsid w:val="1272AB86"/>
    <w:rsid w:val="1282A335"/>
    <w:rsid w:val="12DE43CB"/>
    <w:rsid w:val="12ED899C"/>
    <w:rsid w:val="12F4E7A1"/>
    <w:rsid w:val="13311ECA"/>
    <w:rsid w:val="133CEAD8"/>
    <w:rsid w:val="1351BFB8"/>
    <w:rsid w:val="135CCA8B"/>
    <w:rsid w:val="13711360"/>
    <w:rsid w:val="138E0F26"/>
    <w:rsid w:val="1395C9DB"/>
    <w:rsid w:val="13976AE3"/>
    <w:rsid w:val="13AF91A7"/>
    <w:rsid w:val="13D244BE"/>
    <w:rsid w:val="13D28ABD"/>
    <w:rsid w:val="13E2C975"/>
    <w:rsid w:val="14013A7E"/>
    <w:rsid w:val="1415C75D"/>
    <w:rsid w:val="1424727E"/>
    <w:rsid w:val="143FB9D1"/>
    <w:rsid w:val="14FE2D15"/>
    <w:rsid w:val="1501E22A"/>
    <w:rsid w:val="150AF5AE"/>
    <w:rsid w:val="15122C75"/>
    <w:rsid w:val="1519C80D"/>
    <w:rsid w:val="154D1F7E"/>
    <w:rsid w:val="15ADC6FF"/>
    <w:rsid w:val="15C60D4D"/>
    <w:rsid w:val="15C8ED9A"/>
    <w:rsid w:val="15DF9BF7"/>
    <w:rsid w:val="15E18A3A"/>
    <w:rsid w:val="160E5FE1"/>
    <w:rsid w:val="1629B10C"/>
    <w:rsid w:val="162FA69F"/>
    <w:rsid w:val="1633E60C"/>
    <w:rsid w:val="16361CAE"/>
    <w:rsid w:val="164E350E"/>
    <w:rsid w:val="16802181"/>
    <w:rsid w:val="168E0F66"/>
    <w:rsid w:val="169A1C1E"/>
    <w:rsid w:val="16AC184C"/>
    <w:rsid w:val="16D4DBD0"/>
    <w:rsid w:val="16D9489F"/>
    <w:rsid w:val="16E09423"/>
    <w:rsid w:val="16E4CC92"/>
    <w:rsid w:val="16E5DBD6"/>
    <w:rsid w:val="170893F5"/>
    <w:rsid w:val="171684D9"/>
    <w:rsid w:val="174F49AC"/>
    <w:rsid w:val="1757C519"/>
    <w:rsid w:val="177936B1"/>
    <w:rsid w:val="17A6256E"/>
    <w:rsid w:val="17E27D40"/>
    <w:rsid w:val="17EB1DE9"/>
    <w:rsid w:val="17F03F70"/>
    <w:rsid w:val="17FD0809"/>
    <w:rsid w:val="181D29C4"/>
    <w:rsid w:val="181F2202"/>
    <w:rsid w:val="1877E61F"/>
    <w:rsid w:val="189B637F"/>
    <w:rsid w:val="18E1E714"/>
    <w:rsid w:val="19292090"/>
    <w:rsid w:val="19817DA8"/>
    <w:rsid w:val="19B6AF73"/>
    <w:rsid w:val="19FF8FF7"/>
    <w:rsid w:val="1A36A304"/>
    <w:rsid w:val="1A510EDA"/>
    <w:rsid w:val="1A89CE3E"/>
    <w:rsid w:val="1A8C84AC"/>
    <w:rsid w:val="1AACC20C"/>
    <w:rsid w:val="1AC0E901"/>
    <w:rsid w:val="1AD11301"/>
    <w:rsid w:val="1AE01A40"/>
    <w:rsid w:val="1B69F87A"/>
    <w:rsid w:val="1B6BBF09"/>
    <w:rsid w:val="1B8FB103"/>
    <w:rsid w:val="1BAA3203"/>
    <w:rsid w:val="1BC07931"/>
    <w:rsid w:val="1BC1BDD7"/>
    <w:rsid w:val="1BDCC8FF"/>
    <w:rsid w:val="1BE18E43"/>
    <w:rsid w:val="1BF28497"/>
    <w:rsid w:val="1BF64C2F"/>
    <w:rsid w:val="1C8CBA1F"/>
    <w:rsid w:val="1C903D02"/>
    <w:rsid w:val="1CBC28AF"/>
    <w:rsid w:val="1CBD6D55"/>
    <w:rsid w:val="1CC8F148"/>
    <w:rsid w:val="1CF2E54B"/>
    <w:rsid w:val="1D1A5DB1"/>
    <w:rsid w:val="1D227D0D"/>
    <w:rsid w:val="1D3A3709"/>
    <w:rsid w:val="1D7BE099"/>
    <w:rsid w:val="1D8F6D37"/>
    <w:rsid w:val="1DB13509"/>
    <w:rsid w:val="1DC3255C"/>
    <w:rsid w:val="1DCC5B7B"/>
    <w:rsid w:val="1E294BD7"/>
    <w:rsid w:val="1E2CF77D"/>
    <w:rsid w:val="1E478787"/>
    <w:rsid w:val="1E5C0AD5"/>
    <w:rsid w:val="1E6F79AD"/>
    <w:rsid w:val="1E766A19"/>
    <w:rsid w:val="1E8F8984"/>
    <w:rsid w:val="1E9C445E"/>
    <w:rsid w:val="1EB28B8C"/>
    <w:rsid w:val="1EB3D032"/>
    <w:rsid w:val="1EBFDF14"/>
    <w:rsid w:val="1ED3A09E"/>
    <w:rsid w:val="1ED68687"/>
    <w:rsid w:val="1EE743C3"/>
    <w:rsid w:val="1F0CF1F4"/>
    <w:rsid w:val="1F0D4546"/>
    <w:rsid w:val="1F2C3AB2"/>
    <w:rsid w:val="1F55B77D"/>
    <w:rsid w:val="1F5AB7A2"/>
    <w:rsid w:val="1F5AE6A8"/>
    <w:rsid w:val="1F79FBD4"/>
    <w:rsid w:val="1F844896"/>
    <w:rsid w:val="1FA788FA"/>
    <w:rsid w:val="1FBACC56"/>
    <w:rsid w:val="1FDB0845"/>
    <w:rsid w:val="20192AE6"/>
    <w:rsid w:val="20287353"/>
    <w:rsid w:val="205CEAEE"/>
    <w:rsid w:val="20764E13"/>
    <w:rsid w:val="209FB99A"/>
    <w:rsid w:val="20CE1E08"/>
    <w:rsid w:val="20D26B34"/>
    <w:rsid w:val="20DB54D9"/>
    <w:rsid w:val="20DD58D1"/>
    <w:rsid w:val="20E376EE"/>
    <w:rsid w:val="21618C08"/>
    <w:rsid w:val="21B2B190"/>
    <w:rsid w:val="21EE664C"/>
    <w:rsid w:val="21F65D6F"/>
    <w:rsid w:val="21FF57A1"/>
    <w:rsid w:val="220B8FC9"/>
    <w:rsid w:val="22157A19"/>
    <w:rsid w:val="2215FAE0"/>
    <w:rsid w:val="221A9985"/>
    <w:rsid w:val="22534DCB"/>
    <w:rsid w:val="225D1942"/>
    <w:rsid w:val="22781540"/>
    <w:rsid w:val="22B377AF"/>
    <w:rsid w:val="22BB51E0"/>
    <w:rsid w:val="22BDCAE5"/>
    <w:rsid w:val="22CF664A"/>
    <w:rsid w:val="2308BC2C"/>
    <w:rsid w:val="231145B7"/>
    <w:rsid w:val="231683C6"/>
    <w:rsid w:val="235EC0A9"/>
    <w:rsid w:val="239278CE"/>
    <w:rsid w:val="23C6632D"/>
    <w:rsid w:val="23C728F2"/>
    <w:rsid w:val="23D83CFE"/>
    <w:rsid w:val="23DB1A22"/>
    <w:rsid w:val="23EBF9DA"/>
    <w:rsid w:val="24167652"/>
    <w:rsid w:val="243B21A7"/>
    <w:rsid w:val="247A2449"/>
    <w:rsid w:val="2482AC66"/>
    <w:rsid w:val="24C8C9C3"/>
    <w:rsid w:val="24F595AB"/>
    <w:rsid w:val="25078C74"/>
    <w:rsid w:val="25150347"/>
    <w:rsid w:val="251F7696"/>
    <w:rsid w:val="25250AEF"/>
    <w:rsid w:val="253D5E79"/>
    <w:rsid w:val="25456026"/>
    <w:rsid w:val="2589DBBD"/>
    <w:rsid w:val="25C96977"/>
    <w:rsid w:val="2648CA59"/>
    <w:rsid w:val="26579CB8"/>
    <w:rsid w:val="26597F40"/>
    <w:rsid w:val="2661448D"/>
    <w:rsid w:val="266FB9E5"/>
    <w:rsid w:val="267A26EB"/>
    <w:rsid w:val="26840F4E"/>
    <w:rsid w:val="269F36E7"/>
    <w:rsid w:val="26D51E0E"/>
    <w:rsid w:val="26DFD7B8"/>
    <w:rsid w:val="26E16358"/>
    <w:rsid w:val="26F83E62"/>
    <w:rsid w:val="2718B33C"/>
    <w:rsid w:val="27221307"/>
    <w:rsid w:val="272B79B3"/>
    <w:rsid w:val="2758AA06"/>
    <w:rsid w:val="27CEAB13"/>
    <w:rsid w:val="27F44AEC"/>
    <w:rsid w:val="280F6295"/>
    <w:rsid w:val="281334C5"/>
    <w:rsid w:val="282F16B7"/>
    <w:rsid w:val="283449AD"/>
    <w:rsid w:val="28582BB4"/>
    <w:rsid w:val="28AC912D"/>
    <w:rsid w:val="28BB3A3C"/>
    <w:rsid w:val="28BEEE58"/>
    <w:rsid w:val="28D80920"/>
    <w:rsid w:val="28E11481"/>
    <w:rsid w:val="29169EF8"/>
    <w:rsid w:val="293ADCB4"/>
    <w:rsid w:val="29A052AA"/>
    <w:rsid w:val="29A79070"/>
    <w:rsid w:val="29B60AA3"/>
    <w:rsid w:val="29F428AF"/>
    <w:rsid w:val="29F8F05F"/>
    <w:rsid w:val="2A22F1D5"/>
    <w:rsid w:val="2A3038BE"/>
    <w:rsid w:val="2A3BF011"/>
    <w:rsid w:val="2A66F53B"/>
    <w:rsid w:val="2AB7C33C"/>
    <w:rsid w:val="2AD6DFE6"/>
    <w:rsid w:val="2AE4517F"/>
    <w:rsid w:val="2B14B398"/>
    <w:rsid w:val="2B1FBA18"/>
    <w:rsid w:val="2B3651FF"/>
    <w:rsid w:val="2B3BA324"/>
    <w:rsid w:val="2B6A5F6E"/>
    <w:rsid w:val="2B8DB495"/>
    <w:rsid w:val="2BABC0F7"/>
    <w:rsid w:val="2BBD4B78"/>
    <w:rsid w:val="2C0F126A"/>
    <w:rsid w:val="2C301738"/>
    <w:rsid w:val="2C6134FF"/>
    <w:rsid w:val="2C8273A7"/>
    <w:rsid w:val="2C9A9452"/>
    <w:rsid w:val="2CCFB42D"/>
    <w:rsid w:val="2CD00D41"/>
    <w:rsid w:val="2CE30689"/>
    <w:rsid w:val="2D109189"/>
    <w:rsid w:val="2D291869"/>
    <w:rsid w:val="2D590796"/>
    <w:rsid w:val="2D5CE785"/>
    <w:rsid w:val="2DAC8268"/>
    <w:rsid w:val="2DB64B11"/>
    <w:rsid w:val="2DC153AC"/>
    <w:rsid w:val="2DEA39FA"/>
    <w:rsid w:val="2E38B9FD"/>
    <w:rsid w:val="2EA548A7"/>
    <w:rsid w:val="2ED1AEB1"/>
    <w:rsid w:val="2ED1D757"/>
    <w:rsid w:val="2EED28D5"/>
    <w:rsid w:val="2F32DE7A"/>
    <w:rsid w:val="2F36BE69"/>
    <w:rsid w:val="2F57F061"/>
    <w:rsid w:val="2F5DD236"/>
    <w:rsid w:val="2F9D1BA5"/>
    <w:rsid w:val="2FA2C925"/>
    <w:rsid w:val="2FE0217F"/>
    <w:rsid w:val="2FE1B516"/>
    <w:rsid w:val="300A02F1"/>
    <w:rsid w:val="303B24ED"/>
    <w:rsid w:val="306AA6D5"/>
    <w:rsid w:val="3077925C"/>
    <w:rsid w:val="30A0152C"/>
    <w:rsid w:val="30A29691"/>
    <w:rsid w:val="30A718C6"/>
    <w:rsid w:val="30DAD0EB"/>
    <w:rsid w:val="30DB17E2"/>
    <w:rsid w:val="30F57CA9"/>
    <w:rsid w:val="30FE2D21"/>
    <w:rsid w:val="3128FDF9"/>
    <w:rsid w:val="315D835F"/>
    <w:rsid w:val="31658C0A"/>
    <w:rsid w:val="3173D413"/>
    <w:rsid w:val="319228E9"/>
    <w:rsid w:val="3194EF33"/>
    <w:rsid w:val="31BC9711"/>
    <w:rsid w:val="3256FD36"/>
    <w:rsid w:val="3258B785"/>
    <w:rsid w:val="3262BBF1"/>
    <w:rsid w:val="3276C3E7"/>
    <w:rsid w:val="329B2A92"/>
    <w:rsid w:val="32AA9F46"/>
    <w:rsid w:val="3309BD90"/>
    <w:rsid w:val="3315BC60"/>
    <w:rsid w:val="3354EB4D"/>
    <w:rsid w:val="33833B5A"/>
    <w:rsid w:val="338CEA07"/>
    <w:rsid w:val="33A2CAE6"/>
    <w:rsid w:val="33B81202"/>
    <w:rsid w:val="33BF9F68"/>
    <w:rsid w:val="33D951CB"/>
    <w:rsid w:val="33DDF742"/>
    <w:rsid w:val="345EF8A0"/>
    <w:rsid w:val="347B4E7D"/>
    <w:rsid w:val="347DDCF5"/>
    <w:rsid w:val="348CC067"/>
    <w:rsid w:val="349DEC2B"/>
    <w:rsid w:val="350A645D"/>
    <w:rsid w:val="35439B15"/>
    <w:rsid w:val="356BACF2"/>
    <w:rsid w:val="35886326"/>
    <w:rsid w:val="35BDBA70"/>
    <w:rsid w:val="35C29DCA"/>
    <w:rsid w:val="35C74449"/>
    <w:rsid w:val="35D484ED"/>
    <w:rsid w:val="35F6B597"/>
    <w:rsid w:val="3628F146"/>
    <w:rsid w:val="366AAA0C"/>
    <w:rsid w:val="367D6BA5"/>
    <w:rsid w:val="367FD92C"/>
    <w:rsid w:val="36800BFD"/>
    <w:rsid w:val="369F164F"/>
    <w:rsid w:val="36AB246F"/>
    <w:rsid w:val="36B7356C"/>
    <w:rsid w:val="36D4A13A"/>
    <w:rsid w:val="36E68EB7"/>
    <w:rsid w:val="36F62E53"/>
    <w:rsid w:val="36F7402A"/>
    <w:rsid w:val="375D80F1"/>
    <w:rsid w:val="37754271"/>
    <w:rsid w:val="378BE2C8"/>
    <w:rsid w:val="3793147E"/>
    <w:rsid w:val="37CAFCA3"/>
    <w:rsid w:val="37D38C2F"/>
    <w:rsid w:val="3808B7ED"/>
    <w:rsid w:val="38407FBC"/>
    <w:rsid w:val="385C905D"/>
    <w:rsid w:val="385D0BB5"/>
    <w:rsid w:val="385ECE5E"/>
    <w:rsid w:val="3870C0B6"/>
    <w:rsid w:val="3891FEB4"/>
    <w:rsid w:val="38B2B78B"/>
    <w:rsid w:val="38CB68BE"/>
    <w:rsid w:val="38FEF300"/>
    <w:rsid w:val="39182354"/>
    <w:rsid w:val="392F6901"/>
    <w:rsid w:val="394823DB"/>
    <w:rsid w:val="3973DCB1"/>
    <w:rsid w:val="39BD6644"/>
    <w:rsid w:val="39D41A10"/>
    <w:rsid w:val="39D9F23D"/>
    <w:rsid w:val="39DAF74E"/>
    <w:rsid w:val="3A2B5EA6"/>
    <w:rsid w:val="3A488B09"/>
    <w:rsid w:val="3AA9DB20"/>
    <w:rsid w:val="3AD280C5"/>
    <w:rsid w:val="3B49FC03"/>
    <w:rsid w:val="3B56414D"/>
    <w:rsid w:val="3B62D311"/>
    <w:rsid w:val="3B63B2E6"/>
    <w:rsid w:val="3B760D9C"/>
    <w:rsid w:val="3BA4C9E6"/>
    <w:rsid w:val="3BF1055B"/>
    <w:rsid w:val="3C63FDE2"/>
    <w:rsid w:val="3C7B3697"/>
    <w:rsid w:val="3C877B42"/>
    <w:rsid w:val="3CAF789F"/>
    <w:rsid w:val="3CD99BC9"/>
    <w:rsid w:val="3CDCD77D"/>
    <w:rsid w:val="3CEB2142"/>
    <w:rsid w:val="3CF316BF"/>
    <w:rsid w:val="3D23AFEE"/>
    <w:rsid w:val="3D30FD9F"/>
    <w:rsid w:val="3D6141F2"/>
    <w:rsid w:val="3D76CA62"/>
    <w:rsid w:val="3D93720E"/>
    <w:rsid w:val="3D9751FD"/>
    <w:rsid w:val="3D9D88EC"/>
    <w:rsid w:val="3DBB8B72"/>
    <w:rsid w:val="3DC697D3"/>
    <w:rsid w:val="3DC9C96F"/>
    <w:rsid w:val="3E097070"/>
    <w:rsid w:val="3E22B42B"/>
    <w:rsid w:val="3E38D4A1"/>
    <w:rsid w:val="3E55C541"/>
    <w:rsid w:val="3E610B8C"/>
    <w:rsid w:val="3E63C033"/>
    <w:rsid w:val="3E6FA468"/>
    <w:rsid w:val="3E96DC41"/>
    <w:rsid w:val="3EBC0E81"/>
    <w:rsid w:val="3ECF7D59"/>
    <w:rsid w:val="3EF7E037"/>
    <w:rsid w:val="3EFC297E"/>
    <w:rsid w:val="3EFDE6DE"/>
    <w:rsid w:val="3F010570"/>
    <w:rsid w:val="3F13D3DE"/>
    <w:rsid w:val="3F699A3F"/>
    <w:rsid w:val="3FB1D2A4"/>
    <w:rsid w:val="3FBA0AE8"/>
    <w:rsid w:val="3FBFF08D"/>
    <w:rsid w:val="3FE44C42"/>
    <w:rsid w:val="406C73E8"/>
    <w:rsid w:val="40B790CA"/>
    <w:rsid w:val="40D61EEE"/>
    <w:rsid w:val="40EE0EEB"/>
    <w:rsid w:val="410D7B2E"/>
    <w:rsid w:val="4145610E"/>
    <w:rsid w:val="4145A9E8"/>
    <w:rsid w:val="415C3581"/>
    <w:rsid w:val="416E5EF2"/>
    <w:rsid w:val="418CCE8B"/>
    <w:rsid w:val="4197727F"/>
    <w:rsid w:val="419BC059"/>
    <w:rsid w:val="41B57EE1"/>
    <w:rsid w:val="41BDE45D"/>
    <w:rsid w:val="41C71CEA"/>
    <w:rsid w:val="41EE5A65"/>
    <w:rsid w:val="4218A596"/>
    <w:rsid w:val="4223129C"/>
    <w:rsid w:val="4225B6A5"/>
    <w:rsid w:val="42441F8D"/>
    <w:rsid w:val="4256611B"/>
    <w:rsid w:val="426AAD94"/>
    <w:rsid w:val="4275618C"/>
    <w:rsid w:val="429435EF"/>
    <w:rsid w:val="42BA74B4"/>
    <w:rsid w:val="42C6CB69"/>
    <w:rsid w:val="42E509BE"/>
    <w:rsid w:val="430195B7"/>
    <w:rsid w:val="431CE1DA"/>
    <w:rsid w:val="436B40ED"/>
    <w:rsid w:val="43C83149"/>
    <w:rsid w:val="43CB8CEE"/>
    <w:rsid w:val="43FA26F9"/>
    <w:rsid w:val="440D2838"/>
    <w:rsid w:val="442B1EE3"/>
    <w:rsid w:val="442D6AE0"/>
    <w:rsid w:val="44A91CDC"/>
    <w:rsid w:val="44DB6C9B"/>
    <w:rsid w:val="44E1F1F3"/>
    <w:rsid w:val="44F6B3EE"/>
    <w:rsid w:val="45407C53"/>
    <w:rsid w:val="45487376"/>
    <w:rsid w:val="45516DA8"/>
    <w:rsid w:val="45679020"/>
    <w:rsid w:val="45AEBA15"/>
    <w:rsid w:val="45D4C72B"/>
    <w:rsid w:val="45E3D6F3"/>
    <w:rsid w:val="45EEEE6F"/>
    <w:rsid w:val="45FEEF97"/>
    <w:rsid w:val="460009D8"/>
    <w:rsid w:val="460AAD90"/>
    <w:rsid w:val="460FE0EC"/>
    <w:rsid w:val="4631D73B"/>
    <w:rsid w:val="46B0D6B0"/>
    <w:rsid w:val="46D7578E"/>
    <w:rsid w:val="46E29C19"/>
    <w:rsid w:val="46E48ED5"/>
    <w:rsid w:val="4731676D"/>
    <w:rsid w:val="4742CED6"/>
    <w:rsid w:val="475B83C7"/>
    <w:rsid w:val="47674149"/>
    <w:rsid w:val="47907A16"/>
    <w:rsid w:val="479B2F37"/>
    <w:rsid w:val="47AAE4D3"/>
    <w:rsid w:val="47C3704E"/>
    <w:rsid w:val="47E8C649"/>
    <w:rsid w:val="47F063FD"/>
    <w:rsid w:val="47F5E9EC"/>
    <w:rsid w:val="486D49ED"/>
    <w:rsid w:val="486F6641"/>
    <w:rsid w:val="487AEA34"/>
    <w:rsid w:val="488BF23A"/>
    <w:rsid w:val="48A76C5E"/>
    <w:rsid w:val="48E475C7"/>
    <w:rsid w:val="48F09D4B"/>
    <w:rsid w:val="492DD985"/>
    <w:rsid w:val="494D1279"/>
    <w:rsid w:val="49548EE3"/>
    <w:rsid w:val="49609883"/>
    <w:rsid w:val="49A755DA"/>
    <w:rsid w:val="49A9B2BF"/>
    <w:rsid w:val="49CC3CF2"/>
    <w:rsid w:val="49D13520"/>
    <w:rsid w:val="49D679EF"/>
    <w:rsid w:val="4A04F03D"/>
    <w:rsid w:val="4A0885A3"/>
    <w:rsid w:val="4A0B2969"/>
    <w:rsid w:val="4A13E15D"/>
    <w:rsid w:val="4A31EDBF"/>
    <w:rsid w:val="4A5198EF"/>
    <w:rsid w:val="4AA30558"/>
    <w:rsid w:val="4ADBCA2B"/>
    <w:rsid w:val="4AE7FC47"/>
    <w:rsid w:val="4B293C87"/>
    <w:rsid w:val="4B33DCE4"/>
    <w:rsid w:val="4B3686E2"/>
    <w:rsid w:val="4B63F941"/>
    <w:rsid w:val="4B865FB4"/>
    <w:rsid w:val="4BE3144D"/>
    <w:rsid w:val="4BE9118C"/>
    <w:rsid w:val="4C44A027"/>
    <w:rsid w:val="4C856AD7"/>
    <w:rsid w:val="4C8A259C"/>
    <w:rsid w:val="4C958F78"/>
    <w:rsid w:val="4CBE4F4D"/>
    <w:rsid w:val="4CC1D32B"/>
    <w:rsid w:val="4CCE8E05"/>
    <w:rsid w:val="4CF903F4"/>
    <w:rsid w:val="4D1A5F35"/>
    <w:rsid w:val="4D2F0009"/>
    <w:rsid w:val="4D5C1AE6"/>
    <w:rsid w:val="4D80466F"/>
    <w:rsid w:val="4DA8565B"/>
    <w:rsid w:val="4DA96849"/>
    <w:rsid w:val="4DB89E05"/>
    <w:rsid w:val="4DC250F8"/>
    <w:rsid w:val="4DCC487C"/>
    <w:rsid w:val="4DCD6F49"/>
    <w:rsid w:val="4DF1EB38"/>
    <w:rsid w:val="4E28993D"/>
    <w:rsid w:val="4E2EC9E4"/>
    <w:rsid w:val="4E365EA2"/>
    <w:rsid w:val="4E44DFD6"/>
    <w:rsid w:val="4E5A0106"/>
    <w:rsid w:val="4E636DFA"/>
    <w:rsid w:val="4E690FA4"/>
    <w:rsid w:val="4E6D68EE"/>
    <w:rsid w:val="4EA36921"/>
    <w:rsid w:val="4ED37D5B"/>
    <w:rsid w:val="4EF35BBC"/>
    <w:rsid w:val="4F21E13E"/>
    <w:rsid w:val="4F3B6FE8"/>
    <w:rsid w:val="4F76A94C"/>
    <w:rsid w:val="4F8B7A90"/>
    <w:rsid w:val="4FB061A8"/>
    <w:rsid w:val="4FDBF572"/>
    <w:rsid w:val="50222348"/>
    <w:rsid w:val="5040252B"/>
    <w:rsid w:val="505000CB"/>
    <w:rsid w:val="507CC9ED"/>
    <w:rsid w:val="50800A9B"/>
    <w:rsid w:val="508B9151"/>
    <w:rsid w:val="511369B3"/>
    <w:rsid w:val="5145D915"/>
    <w:rsid w:val="5184D1D7"/>
    <w:rsid w:val="51A3BDAB"/>
    <w:rsid w:val="51C4C275"/>
    <w:rsid w:val="51F174F9"/>
    <w:rsid w:val="5223C4B8"/>
    <w:rsid w:val="524B4FD9"/>
    <w:rsid w:val="5260211D"/>
    <w:rsid w:val="5270CA5D"/>
    <w:rsid w:val="52982998"/>
    <w:rsid w:val="52BB112B"/>
    <w:rsid w:val="52D266DD"/>
    <w:rsid w:val="537C4DE7"/>
    <w:rsid w:val="5384F32D"/>
    <w:rsid w:val="53CF3C59"/>
    <w:rsid w:val="53DE1A4B"/>
    <w:rsid w:val="53E0A51A"/>
    <w:rsid w:val="53E5A22F"/>
    <w:rsid w:val="53F92ECD"/>
    <w:rsid w:val="541ED154"/>
    <w:rsid w:val="543E25BC"/>
    <w:rsid w:val="54991A63"/>
    <w:rsid w:val="54B7A211"/>
    <w:rsid w:val="550AC35A"/>
    <w:rsid w:val="5514926D"/>
    <w:rsid w:val="551C4D22"/>
    <w:rsid w:val="55315137"/>
    <w:rsid w:val="55A1FA98"/>
    <w:rsid w:val="55BD92AA"/>
    <w:rsid w:val="55C47938"/>
    <w:rsid w:val="55FEC115"/>
    <w:rsid w:val="5649DE27"/>
    <w:rsid w:val="5669D848"/>
    <w:rsid w:val="56E49A3E"/>
    <w:rsid w:val="570BA373"/>
    <w:rsid w:val="5748FBCD"/>
    <w:rsid w:val="577BD17C"/>
    <w:rsid w:val="57851FC8"/>
    <w:rsid w:val="5798A060"/>
    <w:rsid w:val="57A1ABC1"/>
    <w:rsid w:val="57C95560"/>
    <w:rsid w:val="57CD2543"/>
    <w:rsid w:val="57D77C37"/>
    <w:rsid w:val="57F28092"/>
    <w:rsid w:val="580E5F7D"/>
    <w:rsid w:val="582CD086"/>
    <w:rsid w:val="58305464"/>
    <w:rsid w:val="58330E5A"/>
    <w:rsid w:val="58691937"/>
    <w:rsid w:val="5878CC0A"/>
    <w:rsid w:val="587FFEC6"/>
    <w:rsid w:val="589E023D"/>
    <w:rsid w:val="5913AEC0"/>
    <w:rsid w:val="59D22204"/>
    <w:rsid w:val="59E71669"/>
    <w:rsid w:val="59FC3A64"/>
    <w:rsid w:val="59FCA2FE"/>
    <w:rsid w:val="5A41FE94"/>
    <w:rsid w:val="5A58B5E3"/>
    <w:rsid w:val="5A6DE3D7"/>
    <w:rsid w:val="5A7540F9"/>
    <w:rsid w:val="5A7C0A04"/>
    <w:rsid w:val="5A93BE1C"/>
    <w:rsid w:val="5AA0F721"/>
    <w:rsid w:val="5AB7FA32"/>
    <w:rsid w:val="5AB9F36B"/>
    <w:rsid w:val="5ACFF134"/>
    <w:rsid w:val="5AE52A85"/>
    <w:rsid w:val="5B201A67"/>
    <w:rsid w:val="5B4ED5BB"/>
    <w:rsid w:val="5B72825B"/>
    <w:rsid w:val="5B7FD4CA"/>
    <w:rsid w:val="5BC3B692"/>
    <w:rsid w:val="5C008E25"/>
    <w:rsid w:val="5C05C11B"/>
    <w:rsid w:val="5C199ED6"/>
    <w:rsid w:val="5C1DB957"/>
    <w:rsid w:val="5C971746"/>
    <w:rsid w:val="5C987127"/>
    <w:rsid w:val="5D0F7C4B"/>
    <w:rsid w:val="5D3410EF"/>
    <w:rsid w:val="5D7B2C65"/>
    <w:rsid w:val="5D7BA787"/>
    <w:rsid w:val="5D9245F1"/>
    <w:rsid w:val="5DAD289D"/>
    <w:rsid w:val="5DC76BC1"/>
    <w:rsid w:val="5DDDB2EF"/>
    <w:rsid w:val="5DF375BA"/>
    <w:rsid w:val="5E6A790A"/>
    <w:rsid w:val="5E6AAAE7"/>
    <w:rsid w:val="5E78FB33"/>
    <w:rsid w:val="5E95B024"/>
    <w:rsid w:val="5EA13417"/>
    <w:rsid w:val="5EB4E918"/>
    <w:rsid w:val="5EC0179F"/>
    <w:rsid w:val="5F445249"/>
    <w:rsid w:val="5F5411D7"/>
    <w:rsid w:val="5F5F2C03"/>
    <w:rsid w:val="5F7F076F"/>
    <w:rsid w:val="5F9E1C23"/>
    <w:rsid w:val="5FB8CE79"/>
    <w:rsid w:val="5FFA4A20"/>
    <w:rsid w:val="5FFF838D"/>
    <w:rsid w:val="60018EA6"/>
    <w:rsid w:val="6016237C"/>
    <w:rsid w:val="603BABA9"/>
    <w:rsid w:val="605141B9"/>
    <w:rsid w:val="60521776"/>
    <w:rsid w:val="60B69389"/>
    <w:rsid w:val="60F5BC78"/>
    <w:rsid w:val="6149E29D"/>
    <w:rsid w:val="61590787"/>
    <w:rsid w:val="61753F0F"/>
    <w:rsid w:val="6177F75C"/>
    <w:rsid w:val="617E752E"/>
    <w:rsid w:val="61DEA177"/>
    <w:rsid w:val="61E4B2DB"/>
    <w:rsid w:val="61E8F248"/>
    <w:rsid w:val="61F16DB5"/>
    <w:rsid w:val="6202A987"/>
    <w:rsid w:val="62061281"/>
    <w:rsid w:val="62165238"/>
    <w:rsid w:val="6233DD11"/>
    <w:rsid w:val="623CE872"/>
    <w:rsid w:val="62713A11"/>
    <w:rsid w:val="6296B0A5"/>
    <w:rsid w:val="63036461"/>
    <w:rsid w:val="630CD155"/>
    <w:rsid w:val="634EE715"/>
    <w:rsid w:val="634F15F3"/>
    <w:rsid w:val="6352E74E"/>
    <w:rsid w:val="6378A46E"/>
    <w:rsid w:val="637CE0B6"/>
    <w:rsid w:val="63C64474"/>
    <w:rsid w:val="63CD88E1"/>
    <w:rsid w:val="63E048AE"/>
    <w:rsid w:val="640064BB"/>
    <w:rsid w:val="64200CA7"/>
    <w:rsid w:val="645F9135"/>
    <w:rsid w:val="64938776"/>
    <w:rsid w:val="64E0F87D"/>
    <w:rsid w:val="6540F85C"/>
    <w:rsid w:val="6588835F"/>
    <w:rsid w:val="65935C5C"/>
    <w:rsid w:val="65AF3DAF"/>
    <w:rsid w:val="660C8ABB"/>
    <w:rsid w:val="661439DD"/>
    <w:rsid w:val="663CEA33"/>
    <w:rsid w:val="6653ABBE"/>
    <w:rsid w:val="66C8CA31"/>
    <w:rsid w:val="66D1BD6B"/>
    <w:rsid w:val="66DC54F6"/>
    <w:rsid w:val="67121F02"/>
    <w:rsid w:val="672662BB"/>
    <w:rsid w:val="673157F6"/>
    <w:rsid w:val="673237CB"/>
    <w:rsid w:val="676F0F5E"/>
    <w:rsid w:val="678F9766"/>
    <w:rsid w:val="67A6CCDF"/>
    <w:rsid w:val="67BF0CE6"/>
    <w:rsid w:val="67BF8A40"/>
    <w:rsid w:val="67C707B3"/>
    <w:rsid w:val="67F95E09"/>
    <w:rsid w:val="67FB32E3"/>
    <w:rsid w:val="682C3DFC"/>
    <w:rsid w:val="682D82A2"/>
    <w:rsid w:val="6832B598"/>
    <w:rsid w:val="683E31BB"/>
    <w:rsid w:val="6846772F"/>
    <w:rsid w:val="6847FCB4"/>
    <w:rsid w:val="687DFD84"/>
    <w:rsid w:val="688EB26B"/>
    <w:rsid w:val="68B1C193"/>
    <w:rsid w:val="68F488A3"/>
    <w:rsid w:val="693B17F9"/>
    <w:rsid w:val="698DDD31"/>
    <w:rsid w:val="69A680A5"/>
    <w:rsid w:val="69AACDD1"/>
    <w:rsid w:val="69B97DB2"/>
    <w:rsid w:val="69ED8E23"/>
    <w:rsid w:val="6A075986"/>
    <w:rsid w:val="6A36A4DC"/>
    <w:rsid w:val="6A677DED"/>
    <w:rsid w:val="6AA84E4F"/>
    <w:rsid w:val="6AB19C9B"/>
    <w:rsid w:val="6AB95750"/>
    <w:rsid w:val="6AFC2B27"/>
    <w:rsid w:val="6B0AC3B9"/>
    <w:rsid w:val="6B113B58"/>
    <w:rsid w:val="6B260B0C"/>
    <w:rsid w:val="6B316F17"/>
    <w:rsid w:val="6B68A41B"/>
    <w:rsid w:val="6B700FDF"/>
    <w:rsid w:val="6BABB882"/>
    <w:rsid w:val="6BB2D127"/>
    <w:rsid w:val="6BC303C6"/>
    <w:rsid w:val="6BE38D4F"/>
    <w:rsid w:val="6BE3993E"/>
    <w:rsid w:val="6C21BA8A"/>
    <w:rsid w:val="6C28843E"/>
    <w:rsid w:val="6C484D4C"/>
    <w:rsid w:val="6C4F8CDE"/>
    <w:rsid w:val="6C5672C1"/>
    <w:rsid w:val="6C7FEF8C"/>
    <w:rsid w:val="6C8B737F"/>
    <w:rsid w:val="6C8CAA66"/>
    <w:rsid w:val="6CA73E21"/>
    <w:rsid w:val="6CCF19C2"/>
    <w:rsid w:val="6CF96BE1"/>
    <w:rsid w:val="6D20F702"/>
    <w:rsid w:val="6D36F525"/>
    <w:rsid w:val="6D3E62D0"/>
    <w:rsid w:val="6D51A178"/>
    <w:rsid w:val="6D901499"/>
    <w:rsid w:val="6DC19DD2"/>
    <w:rsid w:val="6DCFA5C1"/>
    <w:rsid w:val="6DD20E39"/>
    <w:rsid w:val="6DF51B5F"/>
    <w:rsid w:val="6DFCD614"/>
    <w:rsid w:val="6E085A07"/>
    <w:rsid w:val="6E24E600"/>
    <w:rsid w:val="6E2C216A"/>
    <w:rsid w:val="6E368E70"/>
    <w:rsid w:val="6E3A124E"/>
    <w:rsid w:val="6E4CD59E"/>
    <w:rsid w:val="6E62223A"/>
    <w:rsid w:val="6E7B528E"/>
    <w:rsid w:val="6EBDFFC6"/>
    <w:rsid w:val="6F05406C"/>
    <w:rsid w:val="6F30DD28"/>
    <w:rsid w:val="6F55887D"/>
    <w:rsid w:val="6F7EBCC1"/>
    <w:rsid w:val="6F9B7394"/>
    <w:rsid w:val="6FCEF243"/>
    <w:rsid w:val="6FF0B132"/>
    <w:rsid w:val="6FF338F1"/>
    <w:rsid w:val="70083648"/>
    <w:rsid w:val="7013E932"/>
    <w:rsid w:val="704CAE05"/>
    <w:rsid w:val="7051E52B"/>
    <w:rsid w:val="70EB32BB"/>
    <w:rsid w:val="71802B60"/>
    <w:rsid w:val="71A282C2"/>
    <w:rsid w:val="71AC170D"/>
    <w:rsid w:val="71D83E2A"/>
    <w:rsid w:val="71FE84A5"/>
    <w:rsid w:val="72235CC0"/>
    <w:rsid w:val="72273CAF"/>
    <w:rsid w:val="7231E0A3"/>
    <w:rsid w:val="726A8A51"/>
    <w:rsid w:val="7273F745"/>
    <w:rsid w:val="72ABACB2"/>
    <w:rsid w:val="72B5E5D1"/>
    <w:rsid w:val="72BBCE81"/>
    <w:rsid w:val="72BC49D9"/>
    <w:rsid w:val="72C1049E"/>
    <w:rsid w:val="72DD9097"/>
    <w:rsid w:val="72E1F271"/>
    <w:rsid w:val="7338C37D"/>
    <w:rsid w:val="73728710"/>
    <w:rsid w:val="7399D9C7"/>
    <w:rsid w:val="73E40B11"/>
    <w:rsid w:val="73EB627A"/>
    <w:rsid w:val="73F5D5FB"/>
    <w:rsid w:val="7403655A"/>
    <w:rsid w:val="7407C73B"/>
    <w:rsid w:val="74BEA702"/>
    <w:rsid w:val="74F7B72F"/>
    <w:rsid w:val="75438B00"/>
    <w:rsid w:val="755C9CAC"/>
    <w:rsid w:val="756609A0"/>
    <w:rsid w:val="7575DABF"/>
    <w:rsid w:val="75809D5B"/>
    <w:rsid w:val="759D65E0"/>
    <w:rsid w:val="75BF111B"/>
    <w:rsid w:val="75C6D668"/>
    <w:rsid w:val="75EEC56D"/>
    <w:rsid w:val="75F0E12E"/>
    <w:rsid w:val="764C149F"/>
    <w:rsid w:val="764DC7D7"/>
    <w:rsid w:val="7650674D"/>
    <w:rsid w:val="76517A66"/>
    <w:rsid w:val="76844D8D"/>
    <w:rsid w:val="76A9E1D3"/>
    <w:rsid w:val="76B6812C"/>
    <w:rsid w:val="76CA736C"/>
    <w:rsid w:val="76E2B28D"/>
    <w:rsid w:val="76E5DB35"/>
    <w:rsid w:val="77215260"/>
    <w:rsid w:val="773B8174"/>
    <w:rsid w:val="777EFCF9"/>
    <w:rsid w:val="77EE70C5"/>
    <w:rsid w:val="78490C33"/>
    <w:rsid w:val="7855D244"/>
    <w:rsid w:val="78581BFB"/>
    <w:rsid w:val="7866A874"/>
    <w:rsid w:val="7873722F"/>
    <w:rsid w:val="788C2223"/>
    <w:rsid w:val="78B83E1D"/>
    <w:rsid w:val="78C75E1B"/>
    <w:rsid w:val="78CFEF47"/>
    <w:rsid w:val="78F5AD28"/>
    <w:rsid w:val="78FCE393"/>
    <w:rsid w:val="7964ECA0"/>
    <w:rsid w:val="796BE18C"/>
    <w:rsid w:val="79869EA0"/>
    <w:rsid w:val="79B04E3C"/>
    <w:rsid w:val="79CF8730"/>
    <w:rsid w:val="79E0EB1D"/>
    <w:rsid w:val="79E1D4EE"/>
    <w:rsid w:val="7A073E32"/>
    <w:rsid w:val="7A29CA91"/>
    <w:rsid w:val="7A2ECA1E"/>
    <w:rsid w:val="7A328165"/>
    <w:rsid w:val="7A4420E3"/>
    <w:rsid w:val="7A86BAED"/>
    <w:rsid w:val="7AAFCFEA"/>
    <w:rsid w:val="7B1152D2"/>
    <w:rsid w:val="7B1BB166"/>
    <w:rsid w:val="7B4A6127"/>
    <w:rsid w:val="7B607584"/>
    <w:rsid w:val="7B61BA2A"/>
    <w:rsid w:val="7B6FA3F4"/>
    <w:rsid w:val="7B747987"/>
    <w:rsid w:val="7B7EE68D"/>
    <w:rsid w:val="7B826A6B"/>
    <w:rsid w:val="7B952DBB"/>
    <w:rsid w:val="7BA9A9A7"/>
    <w:rsid w:val="7BBB2F3E"/>
    <w:rsid w:val="7BEEF5EE"/>
    <w:rsid w:val="7C2CB672"/>
    <w:rsid w:val="7C5D69A8"/>
    <w:rsid w:val="7C793545"/>
    <w:rsid w:val="7C7D8271"/>
    <w:rsid w:val="7C82E838"/>
    <w:rsid w:val="7CB483D9"/>
    <w:rsid w:val="7CB87DE6"/>
    <w:rsid w:val="7CE74A4D"/>
    <w:rsid w:val="7CEB29B6"/>
    <w:rsid w:val="7D026851"/>
    <w:rsid w:val="7D1A9846"/>
    <w:rsid w:val="7D508DEF"/>
    <w:rsid w:val="7DAC7EBF"/>
    <w:rsid w:val="7DC19667"/>
    <w:rsid w:val="7DF20166"/>
    <w:rsid w:val="7E0C0972"/>
    <w:rsid w:val="7E2F85D7"/>
    <w:rsid w:val="7E37408C"/>
    <w:rsid w:val="7E51BA9E"/>
    <w:rsid w:val="7E5287DF"/>
    <w:rsid w:val="7E8D530B"/>
    <w:rsid w:val="7EA0EBC2"/>
    <w:rsid w:val="7EDBDF62"/>
    <w:rsid w:val="7F0FB209"/>
    <w:rsid w:val="7F2EE8DD"/>
    <w:rsid w:val="7F36D47A"/>
    <w:rsid w:val="7F52A42C"/>
    <w:rsid w:val="7F56E399"/>
    <w:rsid w:val="7F6F95EE"/>
    <w:rsid w:val="7F764CA4"/>
    <w:rsid w:val="7F979B1B"/>
    <w:rsid w:val="7FB19F55"/>
    <w:rsid w:val="7FCEC8E3"/>
    <w:rsid w:val="7FD50EDD"/>
    <w:rsid w:val="7FF09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76B5"/>
  <w15:docId w15:val="{76CBF3FB-836B-4FF2-B31C-E8B8157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2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6F172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2pj0yDhDp4" TargetMode="External"/><Relationship Id="rId3" Type="http://schemas.openxmlformats.org/officeDocument/2006/relationships/styles" Target="styles.xml"/><Relationship Id="rId7" Type="http://schemas.openxmlformats.org/officeDocument/2006/relationships/hyperlink" Target="https://pycryptodome.readthedocs.io/en/latest/src/signature/pkcs1_v1_5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cryptodome.readthedocs.io/en/latest/src/hash/hash.html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ycryptodome.readthedocs.io/en/latest/src/signature/signa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BeIdoAN5bS8eoUQITWsRpbsDow==">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5</Pages>
  <Words>1980</Words>
  <Characters>11286</Characters>
  <Application>Microsoft Office Word</Application>
  <DocSecurity>0</DocSecurity>
  <Lines>94</Lines>
  <Paragraphs>26</Paragraphs>
  <ScaleCrop>false</ScaleCrop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Connor Rickermann</cp:lastModifiedBy>
  <cp:revision>457</cp:revision>
  <dcterms:created xsi:type="dcterms:W3CDTF">2021-11-10T22:46:00Z</dcterms:created>
  <dcterms:modified xsi:type="dcterms:W3CDTF">2022-10-03T14:46:00Z</dcterms:modified>
</cp:coreProperties>
</file>